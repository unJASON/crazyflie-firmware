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前提：</w:t>
      </w:r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每台无人机一直在</w:t>
      </w:r>
      <w:r w:rsidR="00A81DA3">
        <w:t>接收</w:t>
      </w:r>
      <w:r>
        <w:t>其他无人机的报文</w:t>
      </w:r>
      <w:r w:rsidR="00A81DA3">
        <w:t>，接收后无人机将更新本地信息。</w:t>
      </w:r>
      <w:ins w:id="0" w:author="Jason" w:date="2019-10-14T11:59:00Z">
        <w:r w:rsidR="00831FB8">
          <w:t>并进行测距计算</w:t>
        </w:r>
      </w:ins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</w:t>
      </w:r>
      <w:r w:rsidR="00F93B41">
        <w:rPr>
          <w:rFonts w:hint="eastAsia"/>
        </w:rPr>
        <w:t>过</w:t>
      </w:r>
      <w:r>
        <w:rPr>
          <w:rFonts w:hint="eastAsia"/>
        </w:rPr>
        <w:t>一段时间</w:t>
      </w:r>
      <w:r>
        <w:rPr>
          <w:rFonts w:hint="eastAsia"/>
        </w:rPr>
        <w:t>(</w:t>
      </w:r>
      <w:r>
        <w:t>周期</w:t>
      </w:r>
      <w:r>
        <w:t>)</w:t>
      </w:r>
      <w:r>
        <w:t>，</w:t>
      </w:r>
      <w:r w:rsidR="008A3F28">
        <w:rPr>
          <w:rFonts w:hint="eastAsia"/>
        </w:rPr>
        <w:t>无人机会发一个报文</w:t>
      </w:r>
      <w:r>
        <w:rPr>
          <w:rFonts w:hint="eastAsia"/>
        </w:rPr>
        <w:t>。</w:t>
      </w:r>
    </w:p>
    <w:p w:rsidR="000D74C6" w:rsidRDefault="00890865" w:rsidP="000D74C6">
      <w:pPr>
        <w:pStyle w:val="a3"/>
        <w:numPr>
          <w:ilvl w:val="1"/>
          <w:numId w:val="2"/>
        </w:numPr>
        <w:ind w:firstLineChars="0"/>
      </w:pPr>
      <w:r>
        <w:t>每台无人机需要存储最近</w:t>
      </w:r>
      <w:r>
        <w:rPr>
          <w:rFonts w:hint="eastAsia"/>
        </w:rPr>
        <w:t>N</w:t>
      </w:r>
      <w:r w:rsidR="008A3F28">
        <w:rPr>
          <w:rFonts w:hint="eastAsia"/>
        </w:rPr>
        <w:t>个周期，</w:t>
      </w:r>
      <w:r>
        <w:rPr>
          <w:rFonts w:hint="eastAsia"/>
        </w:rPr>
        <w:t>发出报文的时间戳。</w:t>
      </w:r>
    </w:p>
    <w:p w:rsidR="0014557D" w:rsidRDefault="008A3F28" w:rsidP="0014557D">
      <w:pPr>
        <w:pStyle w:val="a3"/>
        <w:numPr>
          <w:ilvl w:val="1"/>
          <w:numId w:val="2"/>
        </w:numPr>
        <w:ind w:firstLineChars="0"/>
      </w:pPr>
      <w:r>
        <w:t>每台无人机需要保存</w:t>
      </w:r>
      <w:r w:rsidR="00546982">
        <w:t>其他无人机</w:t>
      </w:r>
      <w:r>
        <w:t>最近一次的历史报文</w:t>
      </w:r>
      <w:r w:rsidR="00546982">
        <w:t>。</w:t>
      </w:r>
    </w:p>
    <w:p w:rsidR="00277B9C" w:rsidRDefault="00890865" w:rsidP="00890865">
      <w:pPr>
        <w:pStyle w:val="a3"/>
        <w:numPr>
          <w:ilvl w:val="0"/>
          <w:numId w:val="2"/>
        </w:numPr>
        <w:ind w:firstLineChars="0"/>
      </w:pPr>
      <w:r>
        <w:t>测距流程</w:t>
      </w:r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One2One</w:t>
      </w:r>
    </w:p>
    <w:p w:rsidR="00890865" w:rsidRDefault="007C44D4" w:rsidP="00890865">
      <w:pPr>
        <w:pStyle w:val="a3"/>
        <w:ind w:left="840" w:firstLineChars="0" w:firstLine="0"/>
      </w:pPr>
      <w:r>
        <w:rPr>
          <w:rFonts w:hint="eastAsia"/>
        </w:rPr>
        <w:t>假设目前有</w:t>
      </w:r>
      <w:r>
        <w:rPr>
          <w:rFonts w:hint="eastAsia"/>
        </w:rPr>
        <w:t>2</w:t>
      </w:r>
      <w:r>
        <w:rPr>
          <w:rFonts w:hint="eastAsia"/>
        </w:rPr>
        <w:t>台无人机为</w:t>
      </w:r>
      <w:r>
        <w:rPr>
          <w:rFonts w:hint="eastAsia"/>
        </w:rPr>
        <w:t>A</w:t>
      </w:r>
      <w:r>
        <w:t>,B</w:t>
      </w:r>
      <w:r>
        <w:t>，</w:t>
      </w:r>
      <w:r>
        <w:t>T</w:t>
      </w:r>
      <w:r>
        <w:t>表示为传送，</w:t>
      </w:r>
      <w:r>
        <w:t>R</w:t>
      </w:r>
      <w:r>
        <w:t>为接收，并用标号每次传输则自增</w:t>
      </w:r>
      <w:r>
        <w:rPr>
          <w:rFonts w:hint="eastAsia"/>
        </w:rPr>
        <w:t>1</w:t>
      </w:r>
      <w:r>
        <w:rPr>
          <w:rFonts w:hint="eastAsia"/>
        </w:rPr>
        <w:t>。则有以下流程：</w:t>
      </w:r>
    </w:p>
    <w:p w:rsidR="007C44D4" w:rsidRDefault="007C44D4" w:rsidP="0089086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89D1E2E" wp14:editId="7615854D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B2" w:rsidRDefault="00A76AB2" w:rsidP="00890865">
      <w:pPr>
        <w:pStyle w:val="a3"/>
        <w:ind w:left="840" w:firstLineChars="0" w:firstLine="0"/>
      </w:pPr>
      <w:r>
        <w:rPr>
          <w:rFonts w:hint="eastAsia"/>
        </w:rPr>
        <w:t>每台无人机的</w:t>
      </w:r>
      <w:r>
        <w:rPr>
          <w:rFonts w:hint="eastAsia"/>
        </w:rPr>
        <w:t xml:space="preserve"> </w:t>
      </w:r>
      <w:r>
        <w:t xml:space="preserve">T </w:t>
      </w:r>
      <w:r>
        <w:t>与</w:t>
      </w:r>
      <w:r>
        <w:rPr>
          <w:rFonts w:hint="eastAsia"/>
        </w:rPr>
        <w:t xml:space="preserve"> R</w:t>
      </w:r>
      <w:r>
        <w:t xml:space="preserve"> </w:t>
      </w:r>
      <w:r>
        <w:t>的功能相同。</w:t>
      </w:r>
    </w:p>
    <w:p w:rsidR="00A76AB2" w:rsidRDefault="00A76AB2" w:rsidP="00A76AB2">
      <w:pPr>
        <w:pStyle w:val="a3"/>
        <w:ind w:left="840" w:firstLineChars="0" w:firstLine="0"/>
      </w:pPr>
      <w:r>
        <w:t>对</w:t>
      </w:r>
      <w:r>
        <w:rPr>
          <w:rFonts w:hint="eastAsia"/>
        </w:rPr>
        <w:t>A</w:t>
      </w:r>
      <w:r>
        <w:rPr>
          <w:rFonts w:hint="eastAsia"/>
        </w:rPr>
        <w:t>来说，</w:t>
      </w:r>
      <w:r>
        <w:t>假设现在进行第</w:t>
      </w:r>
      <w:r>
        <w:rPr>
          <w:rFonts w:hint="eastAsia"/>
        </w:rPr>
        <w:t xml:space="preserve"> </w:t>
      </w:r>
      <w:r>
        <w:t xml:space="preserve">N </w:t>
      </w:r>
      <w:r>
        <w:t>次传送</w:t>
      </w:r>
      <w:r>
        <w:t>(TAN</w:t>
      </w:r>
      <w:r>
        <w:rPr>
          <w:rFonts w:hint="eastAsia"/>
        </w:rPr>
        <w:t>),</w:t>
      </w:r>
      <w:r>
        <w:t xml:space="preserve"> </w:t>
      </w:r>
      <w:r w:rsidR="0017788A">
        <w:t>则该次传送包含的内容为一个四</w:t>
      </w:r>
      <w:r>
        <w:t>元组</w:t>
      </w:r>
      <w:r>
        <w:rPr>
          <w:rFonts w:hint="eastAsia"/>
        </w:rPr>
        <w:t>:</w:t>
      </w:r>
    </w:p>
    <w:p w:rsidR="00A76AB2" w:rsidRDefault="00A76AB2" w:rsidP="00A76AB2">
      <w:pPr>
        <w:pStyle w:val="a3"/>
        <w:ind w:left="840" w:firstLineChars="0" w:firstLine="0"/>
        <w:jc w:val="center"/>
      </w:pPr>
      <w:r>
        <w:t xml:space="preserve"> (</w:t>
      </w:r>
      <w:r w:rsidR="0017788A">
        <w:t>Idx_A</w:t>
      </w:r>
      <w:r>
        <w:t>,</w:t>
      </w:r>
      <w:r w:rsidRPr="00A76AB2">
        <w:rPr>
          <w:rFonts w:hint="eastAsia"/>
        </w:rPr>
        <w:t xml:space="preserve"> </w:t>
      </w:r>
      <w:r w:rsidR="0017788A">
        <w:t>Idx_B</w:t>
      </w:r>
      <w:r w:rsidR="00D7555C">
        <w:t xml:space="preserve">, </w:t>
      </w:r>
      <w:r>
        <w:rPr>
          <w:rFonts w:hint="eastAsia"/>
        </w:rPr>
        <w:t>t</w:t>
      </w:r>
      <w:r>
        <w:t xml:space="preserve"> ( TA(N-2) ), </w:t>
      </w:r>
      <w:r>
        <w:rPr>
          <w:rFonts w:hint="eastAsia"/>
        </w:rPr>
        <w:t>t</w:t>
      </w:r>
      <w:r>
        <w:t>( RA(N-1) ) )</w:t>
      </w:r>
    </w:p>
    <w:p w:rsidR="00A76AB2" w:rsidRDefault="00D7555C" w:rsidP="00890865">
      <w:pPr>
        <w:pStyle w:val="a3"/>
        <w:ind w:left="840" w:firstLineChars="0" w:firstLine="0"/>
      </w:pPr>
      <w:r>
        <w:t>Idx_</w:t>
      </w:r>
      <w:r w:rsidR="0017788A">
        <w:t>T</w:t>
      </w:r>
      <w:r>
        <w:t>A</w:t>
      </w:r>
      <w:r w:rsidR="00A76AB2">
        <w:t>:</w:t>
      </w:r>
      <w:r w:rsidR="00A76AB2" w:rsidRPr="00A76AB2">
        <w:t xml:space="preserve"> </w:t>
      </w:r>
      <w:r w:rsidR="00A76AB2">
        <w:t>本次传送的标识</w:t>
      </w:r>
      <w:r w:rsidR="008A3F28">
        <w:t>索引</w:t>
      </w:r>
      <w:r w:rsidR="0017788A">
        <w:rPr>
          <w:rFonts w:hint="eastAsia"/>
        </w:rPr>
        <w:t>,</w:t>
      </w:r>
      <w:r w:rsidR="0017788A">
        <w:t>Idx_A = N</w:t>
      </w:r>
    </w:p>
    <w:p w:rsidR="00D7555C" w:rsidRDefault="00D7555C" w:rsidP="00890865">
      <w:pPr>
        <w:pStyle w:val="a3"/>
        <w:ind w:left="840" w:firstLineChars="0" w:firstLine="0"/>
      </w:pPr>
      <w:r>
        <w:t>Idx_</w:t>
      </w:r>
      <w:r w:rsidR="0017788A">
        <w:t>T</w:t>
      </w:r>
      <w:r>
        <w:t>B</w:t>
      </w:r>
      <w:r>
        <w:rPr>
          <w:rFonts w:hint="eastAsia"/>
        </w:rPr>
        <w:t>:</w:t>
      </w:r>
      <w:r w:rsidR="0017788A">
        <w:t xml:space="preserve"> </w:t>
      </w:r>
      <w:r>
        <w:rPr>
          <w:rFonts w:hint="eastAsia"/>
        </w:rPr>
        <w:t>上一次</w:t>
      </w:r>
      <w:r>
        <w:rPr>
          <w:rFonts w:hint="eastAsia"/>
        </w:rPr>
        <w:t>B</w:t>
      </w:r>
      <w:r>
        <w:rPr>
          <w:rFonts w:hint="eastAsia"/>
        </w:rPr>
        <w:t>传输过来的标识</w:t>
      </w:r>
      <w:r w:rsidR="008A3F28">
        <w:t>索引</w:t>
      </w:r>
    </w:p>
    <w:p w:rsidR="00591D69" w:rsidRDefault="00591D69" w:rsidP="00591D69">
      <w:pPr>
        <w:pStyle w:val="a3"/>
        <w:ind w:left="840" w:firstLineChars="0" w:firstLine="0"/>
      </w:pPr>
      <w:r>
        <w:t>t(X)</w:t>
      </w:r>
      <w:r>
        <w:rPr>
          <w:rFonts w:hint="eastAsia"/>
        </w:rPr>
        <w:t xml:space="preserve">: </w:t>
      </w:r>
      <w:r w:rsidR="008A3F28">
        <w:rPr>
          <w:rFonts w:hint="eastAsia"/>
        </w:rPr>
        <w:t>获取</w:t>
      </w:r>
      <w:r>
        <w:rPr>
          <w:rFonts w:hint="eastAsia"/>
        </w:rPr>
        <w:t>时间戳</w:t>
      </w:r>
    </w:p>
    <w:p w:rsidR="00A76AB2" w:rsidRDefault="00A76AB2" w:rsidP="00890865">
      <w:pPr>
        <w:pStyle w:val="a3"/>
        <w:ind w:left="840" w:firstLineChars="0" w:firstLine="0"/>
      </w:pPr>
      <w:r>
        <w:rPr>
          <w:rFonts w:hint="eastAsia"/>
        </w:rPr>
        <w:t>t</w:t>
      </w:r>
      <w:r>
        <w:t>( TA(N-2) ):</w:t>
      </w:r>
      <w:r w:rsidRPr="00A76AB2">
        <w:t xml:space="preserve"> </w:t>
      </w:r>
      <w:r>
        <w:t>上次传送产生的时间戳</w:t>
      </w:r>
    </w:p>
    <w:p w:rsidR="00A76AB2" w:rsidRDefault="00A76AB2" w:rsidP="00A76AB2">
      <w:pPr>
        <w:pStyle w:val="a3"/>
        <w:ind w:left="840" w:firstLineChars="0" w:firstLine="0"/>
      </w:pPr>
      <w:r>
        <w:rPr>
          <w:rFonts w:hint="eastAsia"/>
        </w:rPr>
        <w:t>t</w:t>
      </w:r>
      <w:r>
        <w:t>( RA(N-1) ):</w:t>
      </w:r>
      <w:r w:rsidRPr="00A76AB2">
        <w:t xml:space="preserve"> </w:t>
      </w:r>
      <w:r w:rsidR="00E46A13">
        <w:t>本次</w:t>
      </w:r>
      <w:r>
        <w:t>接收信息产生的时间戳</w:t>
      </w:r>
    </w:p>
    <w:p w:rsidR="00A76AB2" w:rsidRDefault="00A76AB2" w:rsidP="00A76AB2">
      <w:r>
        <w:tab/>
      </w:r>
      <w:r>
        <w:tab/>
      </w:r>
      <w:r>
        <w:t>在第</w:t>
      </w:r>
      <w:r>
        <w:rPr>
          <w:rFonts w:hint="eastAsia"/>
        </w:rPr>
        <w:t xml:space="preserve"> </w:t>
      </w:r>
      <w:r>
        <w:t xml:space="preserve">N </w:t>
      </w:r>
      <w:r>
        <w:t>次</w:t>
      </w:r>
      <w:r>
        <w:rPr>
          <w:rFonts w:hint="eastAsia"/>
        </w:rPr>
        <w:t xml:space="preserve"> </w:t>
      </w:r>
      <w:r w:rsidR="000B6C6E">
        <w:rPr>
          <w:rFonts w:hint="eastAsia"/>
        </w:rPr>
        <w:t>数据</w:t>
      </w:r>
      <w:r>
        <w:t>传送完成后，</w:t>
      </w:r>
      <w:r>
        <w:rPr>
          <w:rFonts w:hint="eastAsia"/>
        </w:rPr>
        <w:t>A</w:t>
      </w:r>
      <w:r>
        <w:rPr>
          <w:rFonts w:hint="eastAsia"/>
        </w:rPr>
        <w:t>将进行</w:t>
      </w:r>
      <w:r w:rsidR="000B6C6E">
        <w:rPr>
          <w:rFonts w:hint="eastAsia"/>
        </w:rPr>
        <w:t>测距</w:t>
      </w:r>
      <w:r>
        <w:t>，</w:t>
      </w:r>
      <w:r w:rsidR="000B6C6E">
        <w:rPr>
          <w:rFonts w:hint="eastAsia"/>
        </w:rPr>
        <w:t>测距</w:t>
      </w:r>
      <w:r>
        <w:t>的序列为：</w:t>
      </w:r>
    </w:p>
    <w:p w:rsidR="00A76AB2" w:rsidRDefault="00A76AB2" w:rsidP="00890865">
      <w:pPr>
        <w:pStyle w:val="a3"/>
        <w:ind w:left="840" w:firstLineChars="0" w:firstLine="0"/>
      </w:pPr>
      <w:r>
        <w:tab/>
        <w:t>TA(N-4) -</w:t>
      </w:r>
      <w:r>
        <w:rPr>
          <w:rFonts w:hint="eastAsia"/>
        </w:rPr>
        <w:t>&gt;</w:t>
      </w:r>
      <w:r>
        <w:t xml:space="preserve"> RB(N-4)-&gt;</w:t>
      </w:r>
      <w:r w:rsidR="00546982">
        <w:t>TB(N-3)-&gt;RA(N-3)-&gt;TA(N-2)-&gt;RB(N-2)</w:t>
      </w:r>
    </w:p>
    <w:p w:rsidR="00546982" w:rsidRPr="00546982" w:rsidRDefault="00546982" w:rsidP="00546982">
      <w:pPr>
        <w:pStyle w:val="a3"/>
        <w:ind w:left="840" w:firstLineChars="0" w:firstLine="0"/>
        <w:rPr>
          <w:b/>
          <w:color w:val="FF0000"/>
        </w:rPr>
      </w:pPr>
      <w:r w:rsidRPr="00546982">
        <w:rPr>
          <w:b/>
          <w:color w:val="FF0000"/>
        </w:rPr>
        <w:t>以上序列在第</w:t>
      </w:r>
      <w:r w:rsidRPr="00546982">
        <w:rPr>
          <w:rFonts w:hint="eastAsia"/>
          <w:b/>
          <w:color w:val="FF0000"/>
        </w:rPr>
        <w:t>N</w:t>
      </w:r>
      <w:r w:rsidRPr="00546982">
        <w:rPr>
          <w:rFonts w:hint="eastAsia"/>
          <w:b/>
          <w:color w:val="FF0000"/>
        </w:rPr>
        <w:t>次测距时都已知</w:t>
      </w:r>
      <w:r>
        <w:rPr>
          <w:rFonts w:hint="eastAsia"/>
          <w:b/>
          <w:color w:val="FF0000"/>
        </w:rPr>
        <w:t>。带入测距公式即可得到距离。</w:t>
      </w:r>
    </w:p>
    <w:p w:rsidR="00546982" w:rsidRDefault="00546982" w:rsidP="00890865">
      <w:pPr>
        <w:pStyle w:val="a3"/>
        <w:ind w:left="840" w:firstLineChars="0" w:firstLine="0"/>
      </w:pPr>
      <w:r>
        <w:t>例子：</w:t>
      </w:r>
    </w:p>
    <w:p w:rsidR="00546982" w:rsidRDefault="00546982" w:rsidP="00890865">
      <w:pPr>
        <w:pStyle w:val="a3"/>
        <w:ind w:left="840" w:firstLineChars="0" w:firstLine="0"/>
        <w:rPr>
          <w:b/>
          <w:color w:val="FF0000"/>
        </w:rPr>
      </w:pPr>
      <w:r>
        <w:t>现在，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N = 9 </w:t>
      </w:r>
      <w:r>
        <w:t>带入该序列</w:t>
      </w:r>
      <w:r>
        <w:rPr>
          <w:rFonts w:hint="eastAsia"/>
        </w:rPr>
        <w:t xml:space="preserve"> </w:t>
      </w:r>
      <w:r>
        <w:rPr>
          <w:rFonts w:hint="eastAsia"/>
        </w:rPr>
        <w:t>则可以获得：</w:t>
      </w:r>
    </w:p>
    <w:p w:rsidR="00DD047E" w:rsidRPr="004809E6" w:rsidRDefault="00546982" w:rsidP="004809E6">
      <w:pPr>
        <w:pStyle w:val="a3"/>
        <w:ind w:left="840" w:firstLineChars="0" w:firstLine="0"/>
      </w:pPr>
      <w:r>
        <w:rPr>
          <w:b/>
          <w:color w:val="FF0000"/>
        </w:rPr>
        <w:tab/>
      </w:r>
      <w:r>
        <w:t>TA5-</w:t>
      </w:r>
      <w:r>
        <w:rPr>
          <w:rFonts w:hint="eastAsia"/>
        </w:rPr>
        <w:t>&gt;</w:t>
      </w:r>
      <w:r>
        <w:t xml:space="preserve"> RB5-&gt;TB6-&gt;RA6-&gt;TA7-&gt;RB7</w:t>
      </w:r>
    </w:p>
    <w:p w:rsidR="00546982" w:rsidRPr="00546982" w:rsidRDefault="00546982" w:rsidP="00546982">
      <w:pPr>
        <w:pStyle w:val="a3"/>
        <w:ind w:left="840" w:firstLineChars="0" w:firstLine="0"/>
      </w:pPr>
      <w:r>
        <w:t>说明：</w:t>
      </w:r>
    </w:p>
    <w:p w:rsidR="00546982" w:rsidRPr="00546982" w:rsidRDefault="00546982" w:rsidP="00546982">
      <w:pPr>
        <w:pStyle w:val="a3"/>
        <w:ind w:left="840" w:firstLineChars="0"/>
        <w:rPr>
          <w:color w:val="000000" w:themeColor="text1"/>
        </w:rPr>
      </w:pPr>
      <w:r>
        <w:t xml:space="preserve">RA6, </w:t>
      </w:r>
      <w:r w:rsidRPr="00546982">
        <w:rPr>
          <w:color w:val="000000" w:themeColor="text1"/>
        </w:rPr>
        <w:t>TA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t>TA7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保存在</w:t>
      </w:r>
      <w:r>
        <w:rPr>
          <w:rFonts w:hint="eastAsia"/>
          <w:color w:val="000000" w:themeColor="text1"/>
        </w:rPr>
        <w:t>本地的时间戳</w:t>
      </w:r>
    </w:p>
    <w:p w:rsidR="00A76AB2" w:rsidRDefault="00546982" w:rsidP="00546982">
      <w:pPr>
        <w:pStyle w:val="a3"/>
        <w:ind w:left="840" w:firstLineChars="0"/>
      </w:pPr>
      <w:r>
        <w:t>TB6</w:t>
      </w:r>
      <w:r>
        <w:t>，</w:t>
      </w:r>
      <w:r>
        <w:t>RB7</w:t>
      </w:r>
      <w:r>
        <w:t>：由</w:t>
      </w:r>
      <w:r>
        <w:rPr>
          <w:rFonts w:hint="eastAsia"/>
        </w:rPr>
        <w:t xml:space="preserve"> </w:t>
      </w:r>
      <w:r>
        <w:t xml:space="preserve">TB8 </w:t>
      </w:r>
      <w:r>
        <w:t>带来的三元组获得</w:t>
      </w:r>
    </w:p>
    <w:p w:rsidR="00546982" w:rsidRDefault="00546982" w:rsidP="00546982">
      <w:pPr>
        <w:pStyle w:val="a3"/>
        <w:ind w:left="840" w:firstLineChars="0"/>
      </w:pPr>
      <w:r>
        <w:t>RB5</w:t>
      </w:r>
      <w:r w:rsidRPr="00546982">
        <w:t xml:space="preserve"> </w:t>
      </w:r>
      <w:r>
        <w:t xml:space="preserve">: </w:t>
      </w:r>
      <w:r>
        <w:t>由</w:t>
      </w:r>
      <w:r>
        <w:t>TB6</w:t>
      </w:r>
      <w:r>
        <w:t>带来的三元组获得</w:t>
      </w:r>
    </w:p>
    <w:p w:rsidR="00591D69" w:rsidRDefault="00591D69" w:rsidP="00591D69">
      <w:r>
        <w:tab/>
      </w:r>
      <w:r>
        <w:tab/>
      </w:r>
      <w:r>
        <w:t>在计算完距离后，更新本地</w:t>
      </w:r>
      <w:r>
        <w:rPr>
          <w:rFonts w:hint="eastAsia"/>
        </w:rPr>
        <w:t>信息</w:t>
      </w:r>
      <w:r>
        <w:t>。</w:t>
      </w:r>
    </w:p>
    <w:p w:rsidR="006B33A3" w:rsidRDefault="006B33A3" w:rsidP="00591D69">
      <w:r>
        <w:tab/>
      </w:r>
      <w:r>
        <w:tab/>
      </w:r>
      <w:r>
        <w:t>更新信息</w:t>
      </w:r>
      <w:r>
        <w:t>:</w:t>
      </w:r>
    </w:p>
    <w:p w:rsidR="0014557D" w:rsidRDefault="006B33A3" w:rsidP="006B33A3">
      <w:pPr>
        <w:ind w:left="840"/>
      </w:pPr>
      <w:r>
        <w:tab/>
      </w:r>
      <w:r w:rsidR="00066D34">
        <w:t>为了方便理解，</w:t>
      </w:r>
      <w:r w:rsidR="0014557D">
        <w:t>用</w:t>
      </w:r>
      <w:r w:rsidR="0014557D">
        <w:rPr>
          <w:rFonts w:hint="eastAsia"/>
        </w:rPr>
        <w:t>大小为</w:t>
      </w:r>
      <w:r>
        <w:t>2</w:t>
      </w:r>
      <w:r w:rsidR="0014557D">
        <w:rPr>
          <w:rFonts w:hint="eastAsia"/>
        </w:rPr>
        <w:t>*</w:t>
      </w:r>
      <w:r w:rsidR="001441C4">
        <w:t>5</w:t>
      </w:r>
      <w:r w:rsidR="0014557D">
        <w:t>的数组</w:t>
      </w:r>
      <w:r w:rsidRPr="00066D34">
        <w:rPr>
          <w:color w:val="FF0000"/>
        </w:rPr>
        <w:t>抽象</w:t>
      </w:r>
      <w:r w:rsidR="00BE595C">
        <w:rPr>
          <w:rFonts w:hint="eastAsia"/>
        </w:rPr>
        <w:t>表示</w:t>
      </w:r>
      <w:r w:rsidR="0014557D">
        <w:rPr>
          <w:rFonts w:hint="eastAsia"/>
        </w:rPr>
        <w:t>历史信息</w:t>
      </w:r>
      <w:r>
        <w:rPr>
          <w:rFonts w:hint="eastAsia"/>
        </w:rPr>
        <w:t>与本次获得的信息。</w:t>
      </w:r>
    </w:p>
    <w:p w:rsidR="00BE595C" w:rsidRPr="00BE595C" w:rsidRDefault="00BE595C" w:rsidP="00BE595C">
      <w:pPr>
        <w:ind w:left="420" w:firstLine="420"/>
      </w:pPr>
      <w:r>
        <w:t>修改前信息</w:t>
      </w:r>
      <w:r w:rsidR="001441C4">
        <w:rPr>
          <w:rFonts w:hint="eastAsia"/>
        </w:rPr>
        <w:t>,</w:t>
      </w:r>
      <w:r w:rsidR="001441C4">
        <w:t>即计算距离前</w:t>
      </w:r>
      <w:r w:rsidR="006B33A3">
        <w:rPr>
          <w:rFonts w:hint="eastAsia"/>
        </w:rPr>
        <w:t>,</w:t>
      </w:r>
      <w:r w:rsidR="001441C4">
        <w:rPr>
          <w:rFonts w:hint="eastAsia"/>
        </w:rPr>
        <w:t>无人机</w:t>
      </w:r>
      <w:r w:rsidR="001441C4">
        <w:rPr>
          <w:rFonts w:hint="eastAsia"/>
        </w:rPr>
        <w:t>A</w:t>
      </w:r>
      <w:r w:rsidR="001441C4">
        <w:rPr>
          <w:rFonts w:hint="eastAsia"/>
        </w:rPr>
        <w:t>上能找到的所有</w:t>
      </w:r>
      <w:r w:rsidR="001441C4">
        <w:t>关于和</w:t>
      </w:r>
      <w:r w:rsidR="001441C4">
        <w:rPr>
          <w:rFonts w:hint="eastAsia"/>
        </w:rPr>
        <w:t>B</w:t>
      </w:r>
      <w:r w:rsidR="001441C4">
        <w:rPr>
          <w:rFonts w:hint="eastAsia"/>
        </w:rPr>
        <w:t>的测距信息</w:t>
      </w:r>
      <w:r>
        <w:rPr>
          <w:rFonts w:hint="eastAs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441C4" w:rsidTr="00066D34">
        <w:trPr>
          <w:trHeight w:val="294"/>
          <w:jc w:val="center"/>
        </w:trPr>
        <w:tc>
          <w:tcPr>
            <w:tcW w:w="1075" w:type="dxa"/>
          </w:tcPr>
          <w:p w:rsidR="001441C4" w:rsidRDefault="001441C4" w:rsidP="00591D69"/>
        </w:tc>
        <w:tc>
          <w:tcPr>
            <w:tcW w:w="1126" w:type="dxa"/>
          </w:tcPr>
          <w:p w:rsidR="001441C4" w:rsidRDefault="001441C4" w:rsidP="00591D69">
            <w:r>
              <w:t>RB</w:t>
            </w:r>
          </w:p>
        </w:tc>
        <w:tc>
          <w:tcPr>
            <w:tcW w:w="1456" w:type="dxa"/>
          </w:tcPr>
          <w:p w:rsidR="001441C4" w:rsidRDefault="001441C4" w:rsidP="00591D69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:rsidR="001441C4" w:rsidRDefault="006B33A3" w:rsidP="001441C4">
            <w:r>
              <w:t>I</w:t>
            </w:r>
            <w:r w:rsidR="001441C4">
              <w:t>dx_</w:t>
            </w:r>
            <w:r w:rsidR="001441C4">
              <w:rPr>
                <w:rFonts w:hint="eastAsia"/>
              </w:rPr>
              <w:t>T</w:t>
            </w:r>
            <w:r w:rsidR="001441C4">
              <w:t>B</w:t>
            </w:r>
          </w:p>
        </w:tc>
        <w:tc>
          <w:tcPr>
            <w:tcW w:w="1132" w:type="dxa"/>
          </w:tcPr>
          <w:p w:rsidR="001441C4" w:rsidRDefault="001441C4" w:rsidP="00591D69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098" w:type="dxa"/>
          </w:tcPr>
          <w:p w:rsidR="001441C4" w:rsidRDefault="001441C4" w:rsidP="00591D69">
            <w:r>
              <w:t>Idx_TA</w:t>
            </w:r>
          </w:p>
        </w:tc>
      </w:tr>
      <w:tr w:rsidR="001441C4" w:rsidTr="008A3F28">
        <w:trPr>
          <w:trHeight w:val="294"/>
          <w:jc w:val="center"/>
        </w:trPr>
        <w:tc>
          <w:tcPr>
            <w:tcW w:w="1075" w:type="dxa"/>
          </w:tcPr>
          <w:p w:rsidR="001441C4" w:rsidRDefault="001441C4" w:rsidP="001441C4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shd w:val="clear" w:color="auto" w:fill="00B0F0"/>
          </w:tcPr>
          <w:p w:rsidR="001441C4" w:rsidRDefault="001441C4" w:rsidP="00591D69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56" w:type="dxa"/>
            <w:shd w:val="clear" w:color="auto" w:fill="00B0F0"/>
          </w:tcPr>
          <w:p w:rsidR="001441C4" w:rsidRDefault="001441C4" w:rsidP="00591D69">
            <w:r>
              <w:t>TB6(unknown)</w:t>
            </w:r>
          </w:p>
        </w:tc>
        <w:tc>
          <w:tcPr>
            <w:tcW w:w="1456" w:type="dxa"/>
          </w:tcPr>
          <w:p w:rsidR="001441C4" w:rsidRDefault="001441C4" w:rsidP="00591D69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132" w:type="dxa"/>
            <w:shd w:val="clear" w:color="auto" w:fill="00B0F0"/>
          </w:tcPr>
          <w:p w:rsidR="001441C4" w:rsidRDefault="001441C4" w:rsidP="00591D69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098" w:type="dxa"/>
            <w:shd w:val="clear" w:color="auto" w:fill="00B0F0"/>
          </w:tcPr>
          <w:p w:rsidR="001441C4" w:rsidRDefault="00D7555C" w:rsidP="00591D69">
            <w:r>
              <w:t>5</w:t>
            </w:r>
            <w:r w:rsidR="00624343">
              <w:t>(known)</w:t>
            </w:r>
          </w:p>
        </w:tc>
      </w:tr>
      <w:tr w:rsidR="001441C4" w:rsidTr="008A3F28">
        <w:trPr>
          <w:trHeight w:val="294"/>
          <w:jc w:val="center"/>
        </w:trPr>
        <w:tc>
          <w:tcPr>
            <w:tcW w:w="1075" w:type="dxa"/>
          </w:tcPr>
          <w:p w:rsidR="001441C4" w:rsidRDefault="001441C4" w:rsidP="00591D69">
            <w:r>
              <w:rPr>
                <w:rFonts w:hint="eastAsia"/>
              </w:rPr>
              <w:t>2</w:t>
            </w:r>
          </w:p>
        </w:tc>
        <w:tc>
          <w:tcPr>
            <w:tcW w:w="1126" w:type="dxa"/>
            <w:shd w:val="clear" w:color="auto" w:fill="00B0F0"/>
          </w:tcPr>
          <w:p w:rsidR="001441C4" w:rsidRDefault="001441C4" w:rsidP="00591D69">
            <w:r>
              <w:t>(</w:t>
            </w:r>
            <w:r w:rsidR="00624343">
              <w:t>un</w:t>
            </w:r>
            <w:r>
              <w:t>known)</w:t>
            </w:r>
          </w:p>
        </w:tc>
        <w:tc>
          <w:tcPr>
            <w:tcW w:w="1456" w:type="dxa"/>
          </w:tcPr>
          <w:p w:rsidR="001441C4" w:rsidRDefault="001441C4" w:rsidP="006B33A3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:rsidR="001441C4" w:rsidRDefault="001441C4" w:rsidP="00591D69">
            <w:r>
              <w:t>(</w:t>
            </w:r>
            <w:r w:rsidR="00624343">
              <w:t>un</w:t>
            </w:r>
            <w:r>
              <w:t>known)</w:t>
            </w:r>
          </w:p>
        </w:tc>
        <w:tc>
          <w:tcPr>
            <w:tcW w:w="1132" w:type="dxa"/>
          </w:tcPr>
          <w:p w:rsidR="001441C4" w:rsidRDefault="001441C4" w:rsidP="00591D69">
            <w:r>
              <w:t>(</w:t>
            </w:r>
            <w:r w:rsidR="006B33A3">
              <w:t>un</w:t>
            </w:r>
            <w:r w:rsidR="00624343">
              <w:t>known</w:t>
            </w:r>
            <w:r>
              <w:t>)</w:t>
            </w:r>
          </w:p>
        </w:tc>
        <w:tc>
          <w:tcPr>
            <w:tcW w:w="1098" w:type="dxa"/>
            <w:shd w:val="clear" w:color="auto" w:fill="00B0F0"/>
          </w:tcPr>
          <w:p w:rsidR="001441C4" w:rsidRDefault="00624343" w:rsidP="00591D69">
            <w:r>
              <w:t>(</w:t>
            </w:r>
            <w:r w:rsidR="00D7555C">
              <w:t>un</w:t>
            </w:r>
            <w:r>
              <w:t>known)</w:t>
            </w:r>
          </w:p>
        </w:tc>
      </w:tr>
    </w:tbl>
    <w:p w:rsidR="00624343" w:rsidRDefault="00624343" w:rsidP="00BE595C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 w:rsidR="006B33A3">
        <w:rPr>
          <w:rFonts w:hint="eastAsia"/>
        </w:rPr>
        <w:t>,</w:t>
      </w:r>
      <w:r w:rsidR="006B33A3">
        <w:t>并打上</w:t>
      </w:r>
      <w:r w:rsidR="006B33A3">
        <w:rPr>
          <w:rFonts w:hint="eastAsia"/>
        </w:rPr>
        <w:t>A</w:t>
      </w:r>
      <w:r w:rsidR="006B33A3">
        <w:rPr>
          <w:rFonts w:hint="eastAsia"/>
        </w:rPr>
        <w:t>本地的</w:t>
      </w:r>
      <w:r w:rsidR="006B33A3">
        <w:t>时间戳</w:t>
      </w:r>
      <w:r w:rsidR="006B33A3">
        <w:t>RA8</w:t>
      </w:r>
      <w:r>
        <w:rPr>
          <w:rFonts w:hint="eastAsia"/>
        </w:rPr>
        <w:t>：</w:t>
      </w:r>
    </w:p>
    <w:p w:rsidR="006B33A3" w:rsidRPr="006B33A3" w:rsidRDefault="006B33A3" w:rsidP="00BE595C">
      <w:pPr>
        <w:ind w:left="420" w:firstLine="420"/>
      </w:pPr>
      <w:r>
        <w:t>获得了</w:t>
      </w:r>
      <w:r w:rsidR="001A460A">
        <w:t>B</w:t>
      </w:r>
      <w:r w:rsidR="001A460A">
        <w:t>带来的信息</w:t>
      </w:r>
      <w:r>
        <w:t>, idx_</w:t>
      </w:r>
      <w:r>
        <w:rPr>
          <w:rFonts w:hint="eastAsia"/>
        </w:rPr>
        <w:t>T</w:t>
      </w:r>
      <w:r>
        <w:t>B = 8,</w:t>
      </w:r>
      <w:r>
        <w:rPr>
          <w:rFonts w:hint="eastAsia"/>
        </w:rPr>
        <w:t>T</w:t>
      </w:r>
      <w:r>
        <w:t>B6,RB7</w:t>
      </w:r>
      <w:r w:rsidR="00D7555C">
        <w:t>,</w:t>
      </w:r>
      <w:r w:rsidR="00D7555C" w:rsidRPr="00D7555C">
        <w:t xml:space="preserve"> </w:t>
      </w:r>
      <w:r w:rsidR="00D7555C">
        <w:t>Idx_TA = 7</w:t>
      </w:r>
    </w:p>
    <w:p w:rsidR="00BE595C" w:rsidRDefault="00BE595C" w:rsidP="00BE595C">
      <w:pPr>
        <w:ind w:left="420" w:firstLine="420"/>
      </w:pPr>
      <w:r>
        <w:rPr>
          <w:rFonts w:hint="eastAsia"/>
        </w:rPr>
        <w:t>修改后信息</w:t>
      </w:r>
      <w:r>
        <w:rPr>
          <w:rFonts w:hint="eastAs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255"/>
        <w:gridCol w:w="1464"/>
        <w:gridCol w:w="1217"/>
        <w:gridCol w:w="1262"/>
        <w:gridCol w:w="1224"/>
      </w:tblGrid>
      <w:tr w:rsidR="006B33A3" w:rsidTr="006B33A3">
        <w:trPr>
          <w:trHeight w:val="294"/>
          <w:jc w:val="center"/>
        </w:trPr>
        <w:tc>
          <w:tcPr>
            <w:tcW w:w="1198" w:type="dxa"/>
          </w:tcPr>
          <w:p w:rsidR="006B33A3" w:rsidRDefault="006B33A3" w:rsidP="006B33A3"/>
        </w:tc>
        <w:tc>
          <w:tcPr>
            <w:tcW w:w="1255" w:type="dxa"/>
          </w:tcPr>
          <w:p w:rsidR="006B33A3" w:rsidRDefault="006B33A3" w:rsidP="006B33A3">
            <w:r>
              <w:t>RB</w:t>
            </w:r>
          </w:p>
        </w:tc>
        <w:tc>
          <w:tcPr>
            <w:tcW w:w="1464" w:type="dxa"/>
          </w:tcPr>
          <w:p w:rsidR="006B33A3" w:rsidRDefault="006B33A3" w:rsidP="006B33A3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:rsidR="006B33A3" w:rsidRDefault="006B33A3" w:rsidP="006B33A3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6B33A3" w:rsidRDefault="006B33A3" w:rsidP="006B33A3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:rsidR="006B33A3" w:rsidRDefault="006B33A3" w:rsidP="006B33A3">
            <w:r>
              <w:t>Idx_TA</w:t>
            </w:r>
          </w:p>
        </w:tc>
      </w:tr>
      <w:tr w:rsidR="006B33A3" w:rsidTr="00155CED">
        <w:trPr>
          <w:trHeight w:val="294"/>
          <w:jc w:val="center"/>
        </w:trPr>
        <w:tc>
          <w:tcPr>
            <w:tcW w:w="1198" w:type="dxa"/>
          </w:tcPr>
          <w:p w:rsidR="006B33A3" w:rsidRDefault="006B33A3" w:rsidP="006B33A3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00B0F0"/>
          </w:tcPr>
          <w:p w:rsidR="006B33A3" w:rsidRDefault="006B33A3" w:rsidP="006B33A3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:rsidR="006B33A3" w:rsidRDefault="006B33A3" w:rsidP="006B33A3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:rsidR="006B33A3" w:rsidRDefault="006B33A3" w:rsidP="006B33A3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:rsidR="006B33A3" w:rsidRDefault="006B33A3" w:rsidP="006B33A3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:rsidR="006B33A3" w:rsidRDefault="00D7555C" w:rsidP="006B33A3">
            <w:r>
              <w:t>5</w:t>
            </w:r>
            <w:r w:rsidR="006B33A3">
              <w:t>(known)</w:t>
            </w:r>
          </w:p>
        </w:tc>
      </w:tr>
      <w:tr w:rsidR="006B33A3" w:rsidTr="00155CED">
        <w:trPr>
          <w:trHeight w:val="294"/>
          <w:jc w:val="center"/>
        </w:trPr>
        <w:tc>
          <w:tcPr>
            <w:tcW w:w="1198" w:type="dxa"/>
          </w:tcPr>
          <w:p w:rsidR="006B33A3" w:rsidRDefault="006B33A3" w:rsidP="006B33A3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:rsidR="006B33A3" w:rsidRDefault="006B33A3" w:rsidP="006B33A3">
            <w:r>
              <w:t>RB7(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464" w:type="dxa"/>
          </w:tcPr>
          <w:p w:rsidR="006B33A3" w:rsidRDefault="006B33A3" w:rsidP="006B33A3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:rsidR="006B33A3" w:rsidRDefault="006B33A3" w:rsidP="006B33A3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:rsidR="006B33A3" w:rsidRDefault="006B33A3" w:rsidP="006B33A3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:rsidR="006B33A3" w:rsidRDefault="00D7555C" w:rsidP="006B33A3">
            <w:r>
              <w:t>7</w:t>
            </w:r>
            <w:r w:rsidR="006B33A3">
              <w:t>(known)</w:t>
            </w:r>
          </w:p>
        </w:tc>
      </w:tr>
    </w:tbl>
    <w:p w:rsidR="00066D34" w:rsidRDefault="006B33A3" w:rsidP="00591D69">
      <w:r>
        <w:tab/>
      </w:r>
      <w:r>
        <w:tab/>
      </w:r>
      <w:r w:rsidR="00066D34">
        <w:t>进行</w:t>
      </w:r>
      <w:r>
        <w:t>计算</w:t>
      </w:r>
      <w:r w:rsidR="00066D34">
        <w:t>。</w:t>
      </w:r>
    </w:p>
    <w:p w:rsidR="00066D34" w:rsidRDefault="00066D34" w:rsidP="00066D34">
      <w:pPr>
        <w:ind w:left="420" w:firstLine="420"/>
      </w:pPr>
      <w:r>
        <w:t>计算</w:t>
      </w:r>
      <w:r w:rsidR="006B33A3">
        <w:t>完以后</w:t>
      </w:r>
      <w:r>
        <w:t>，用</w:t>
      </w:r>
      <w:r w:rsidR="006B33A3">
        <w:rPr>
          <w:rFonts w:hint="eastAsia"/>
        </w:rPr>
        <w:t>第二行把第一行覆盖掉</w:t>
      </w:r>
      <w:r>
        <w:rPr>
          <w:rFonts w:hint="eastAsia"/>
        </w:rPr>
        <w:t>。</w:t>
      </w:r>
    </w:p>
    <w:p w:rsidR="00591D69" w:rsidRPr="00546982" w:rsidRDefault="00066D34" w:rsidP="00066D34">
      <w:pPr>
        <w:ind w:left="420" w:firstLine="420"/>
      </w:pPr>
      <w:r>
        <w:t>重复以上过程</w:t>
      </w:r>
      <w:r w:rsidR="006B33A3">
        <w:t>。</w:t>
      </w:r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One2Many</w:t>
      </w:r>
    </w:p>
    <w:p w:rsidR="00546982" w:rsidRDefault="00546982" w:rsidP="00546982">
      <w:pPr>
        <w:pStyle w:val="a3"/>
        <w:ind w:left="840" w:firstLineChars="0" w:firstLine="0"/>
      </w:pPr>
      <w:r>
        <w:t>一</w:t>
      </w:r>
      <w:r w:rsidR="00066D34">
        <w:t>对多的测距是由一对一测距的扩展</w:t>
      </w:r>
      <w:r w:rsidR="00066D34">
        <w:rPr>
          <w:rFonts w:hint="eastAsia"/>
        </w:rPr>
        <w:t>。</w:t>
      </w:r>
    </w:p>
    <w:p w:rsidR="006B33A3" w:rsidRDefault="00591D69" w:rsidP="006B33A3">
      <w:pPr>
        <w:pStyle w:val="a3"/>
        <w:ind w:left="840" w:firstLineChars="0" w:firstLine="0"/>
      </w:pPr>
      <w:r>
        <w:t>对于无人机</w:t>
      </w:r>
      <w:r>
        <w:rPr>
          <w:rFonts w:hint="eastAsia"/>
        </w:rPr>
        <w:t xml:space="preserve"> </w:t>
      </w:r>
      <w:r>
        <w:t>A</w:t>
      </w:r>
      <w:r>
        <w:t>，</w:t>
      </w:r>
      <w:r>
        <w:rPr>
          <w:rFonts w:hint="eastAsia"/>
        </w:rPr>
        <w:t>本地需要</w:t>
      </w:r>
      <w:r w:rsidR="00066D34">
        <w:rPr>
          <w:rFonts w:hint="eastAsia"/>
        </w:rPr>
        <w:t>针对其他无人机进行类似的缓存过程。因此，可以抽象成</w:t>
      </w:r>
      <w:r w:rsidR="00066D34">
        <w:rPr>
          <w:rFonts w:hint="eastAsia"/>
        </w:rPr>
        <w:t>N*</w:t>
      </w:r>
      <w:r w:rsidR="00066D34">
        <w:t>2*5</w:t>
      </w:r>
      <w:r w:rsidR="00066D34">
        <w:t>的数组。</w:t>
      </w:r>
    </w:p>
    <w:p w:rsidR="00066D34" w:rsidRDefault="00066D34" w:rsidP="006B33A3">
      <w:pPr>
        <w:pStyle w:val="a3"/>
        <w:ind w:left="840" w:firstLineChars="0" w:firstLine="0"/>
      </w:pPr>
      <w:r>
        <w:t>每台无人机发送的消息则变成了</w:t>
      </w:r>
      <w:r w:rsidR="0017788A">
        <w:rPr>
          <w:rFonts w:hint="eastAsia"/>
        </w:rPr>
        <w:t>三</w:t>
      </w:r>
      <w:r>
        <w:t>元组</w:t>
      </w:r>
      <w:r>
        <w:t>+</w:t>
      </w:r>
      <w:r>
        <w:t>本次的索引以及上一次的时间。</w:t>
      </w:r>
    </w:p>
    <w:p w:rsidR="00066D34" w:rsidRDefault="00066D34" w:rsidP="006B33A3">
      <w:pPr>
        <w:pStyle w:val="a3"/>
        <w:ind w:left="840" w:firstLineChars="0" w:firstLine="0"/>
      </w:pPr>
      <w:r>
        <w:t>对</w:t>
      </w:r>
      <w:r>
        <w:rPr>
          <w:rFonts w:hint="eastAsia"/>
        </w:rPr>
        <w:t>A</w:t>
      </w:r>
      <w:r>
        <w:rPr>
          <w:rFonts w:hint="eastAsia"/>
        </w:rPr>
        <w:t>来说，</w:t>
      </w:r>
      <w:r>
        <w:t>假设现在进行第</w:t>
      </w:r>
      <w:r>
        <w:rPr>
          <w:rFonts w:hint="eastAsia"/>
        </w:rPr>
        <w:t xml:space="preserve"> </w:t>
      </w:r>
      <w:r>
        <w:t xml:space="preserve">N </w:t>
      </w:r>
      <w:r>
        <w:t>次传送</w:t>
      </w:r>
      <w:r>
        <w:t>(TAN</w:t>
      </w:r>
      <w:r>
        <w:rPr>
          <w:rFonts w:hint="eastAsia"/>
        </w:rPr>
        <w:t>)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685"/>
        <w:gridCol w:w="3771"/>
      </w:tblGrid>
      <w:tr w:rsidR="00E46A13" w:rsidTr="00066D34">
        <w:tc>
          <w:tcPr>
            <w:tcW w:w="4148" w:type="dxa"/>
          </w:tcPr>
          <w:p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本次索引</w:t>
            </w:r>
          </w:p>
        </w:tc>
        <w:tc>
          <w:tcPr>
            <w:tcW w:w="4148" w:type="dxa"/>
          </w:tcPr>
          <w:p w:rsidR="00066D34" w:rsidRDefault="0017788A" w:rsidP="006B33A3">
            <w:pPr>
              <w:pStyle w:val="a3"/>
              <w:ind w:firstLineChars="0" w:firstLine="0"/>
            </w:pPr>
            <w:r>
              <w:t>Idx_TA</w:t>
            </w:r>
          </w:p>
        </w:tc>
      </w:tr>
      <w:tr w:rsidR="00E46A13" w:rsidTr="00066D34">
        <w:tc>
          <w:tcPr>
            <w:tcW w:w="4148" w:type="dxa"/>
          </w:tcPr>
          <w:p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上次发送时间</w:t>
            </w:r>
          </w:p>
        </w:tc>
        <w:tc>
          <w:tcPr>
            <w:tcW w:w="4148" w:type="dxa"/>
          </w:tcPr>
          <w:p w:rsidR="00066D34" w:rsidRDefault="00066D34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 xml:space="preserve"> ( TA(</w:t>
            </w:r>
            <w:r w:rsidR="003252F1">
              <w:t xml:space="preserve">Idx_TA </w:t>
            </w:r>
            <w:r>
              <w:t>-2) )</w:t>
            </w:r>
          </w:p>
        </w:tc>
      </w:tr>
      <w:tr w:rsidR="00E46A13" w:rsidTr="00066D34">
        <w:tc>
          <w:tcPr>
            <w:tcW w:w="4148" w:type="dxa"/>
          </w:tcPr>
          <w:p w:rsidR="00066D34" w:rsidRPr="00E46A13" w:rsidRDefault="00E46A13" w:rsidP="006B33A3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 w:rsidR="00066D34">
              <w:rPr>
                <w:rFonts w:hint="eastAsia"/>
              </w:rPr>
              <w:t>本次收到的无人机</w:t>
            </w:r>
            <w:r>
              <w:rPr>
                <w:rFonts w:hint="eastAsia"/>
              </w:rPr>
              <w:t>代号</w:t>
            </w:r>
            <w:r>
              <w:rPr>
                <w:rFonts w:hint="eastAsia"/>
              </w:rPr>
              <w:t>,</w:t>
            </w:r>
            <w:r>
              <w:t>接收的索引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本次</w:t>
            </w:r>
            <w:r>
              <w:t>接收</w:t>
            </w:r>
            <w:r w:rsidR="00066D34">
              <w:rPr>
                <w:rFonts w:hint="eastAsia"/>
              </w:rPr>
              <w:t>时间戳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66D34" w:rsidRDefault="00066D34" w:rsidP="00066D34">
            <w:pPr>
              <w:pStyle w:val="a3"/>
              <w:ind w:firstLineChars="0" w:firstLine="0"/>
            </w:pPr>
            <w:r>
              <w:t>( B</w:t>
            </w:r>
            <w:r w:rsidR="00D7555C">
              <w:t>,</w:t>
            </w:r>
            <w:r w:rsidR="0017788A">
              <w:t xml:space="preserve"> Idx_TB</w:t>
            </w:r>
            <w:r>
              <w:t xml:space="preserve">, </w:t>
            </w:r>
            <w:r>
              <w:rPr>
                <w:rFonts w:hint="eastAsia"/>
              </w:rPr>
              <w:t>t</w:t>
            </w:r>
            <w:r w:rsidR="003252F1">
              <w:rPr>
                <w:vertAlign w:val="subscript"/>
              </w:rPr>
              <w:t>b</w:t>
            </w:r>
            <w:r w:rsidR="003252F1">
              <w:t>)</w:t>
            </w:r>
            <w:r>
              <w:t>,</w:t>
            </w:r>
          </w:p>
          <w:p w:rsidR="00066D34" w:rsidRDefault="00066D34" w:rsidP="00066D34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C</w:t>
            </w:r>
            <w:r w:rsidR="00D7555C">
              <w:t>,</w:t>
            </w:r>
            <w:r w:rsidR="0017788A">
              <w:t xml:space="preserve">Idx_TC </w:t>
            </w:r>
            <w:r>
              <w:t>,</w:t>
            </w:r>
            <w:r>
              <w:rPr>
                <w:rFonts w:hint="eastAsia"/>
              </w:rPr>
              <w:t xml:space="preserve"> t</w:t>
            </w:r>
            <w:r w:rsidR="003252F1">
              <w:rPr>
                <w:vertAlign w:val="subscript"/>
              </w:rPr>
              <w:t>c</w:t>
            </w:r>
            <w:r w:rsidR="003252F1">
              <w:t>)</w:t>
            </w:r>
            <w:r>
              <w:t>,</w:t>
            </w:r>
          </w:p>
          <w:p w:rsidR="00066D34" w:rsidRDefault="00066D34" w:rsidP="00066D34">
            <w:pPr>
              <w:pStyle w:val="a3"/>
              <w:ind w:firstLineChars="0" w:firstLine="0"/>
            </w:pPr>
            <w:r>
              <w:t>…</w:t>
            </w:r>
          </w:p>
        </w:tc>
      </w:tr>
    </w:tbl>
    <w:p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错误处理</w:t>
      </w:r>
      <w:r>
        <w:rPr>
          <w:rFonts w:hint="eastAsia"/>
        </w:rPr>
        <w:t>(</w:t>
      </w:r>
      <w:r>
        <w:t>丢包，重复接收</w:t>
      </w:r>
      <w:r>
        <w:t>)</w:t>
      </w:r>
    </w:p>
    <w:p w:rsidR="00E30A44" w:rsidRDefault="00E30A44" w:rsidP="00E30A44">
      <w:pPr>
        <w:pStyle w:val="a3"/>
        <w:ind w:left="360" w:firstLineChars="0" w:firstLine="0"/>
      </w:pPr>
      <w:r>
        <w:t>针对一对一情况进行说明，一对多情况类似。</w:t>
      </w:r>
      <w:r w:rsidR="00D41711">
        <w:t>简化说明就以</w:t>
      </w:r>
      <w:r w:rsidR="00D41711">
        <w:rPr>
          <w:rFonts w:hint="eastAsia"/>
        </w:rPr>
        <w:t xml:space="preserve"> </w:t>
      </w:r>
      <w:r w:rsidR="00D41711">
        <w:t xml:space="preserve">A </w:t>
      </w:r>
      <w:r w:rsidR="00D41711">
        <w:t>与</w:t>
      </w:r>
      <w:r w:rsidR="00D41711">
        <w:rPr>
          <w:rFonts w:hint="eastAsia"/>
        </w:rPr>
        <w:t xml:space="preserve"> </w:t>
      </w:r>
      <w:r w:rsidR="00D41711">
        <w:t xml:space="preserve">B </w:t>
      </w:r>
      <w:r w:rsidR="00D41711">
        <w:t>测距为例子。</w:t>
      </w:r>
    </w:p>
    <w:p w:rsidR="00066D34" w:rsidRDefault="00E30A44" w:rsidP="00E30A44">
      <w:pPr>
        <w:pStyle w:val="a3"/>
        <w:numPr>
          <w:ilvl w:val="0"/>
          <w:numId w:val="4"/>
        </w:numPr>
        <w:ind w:firstLineChars="0"/>
      </w:pPr>
      <w:r>
        <w:t>丢包</w:t>
      </w:r>
    </w:p>
    <w:p w:rsidR="001A460A" w:rsidRDefault="001A460A" w:rsidP="0017788A">
      <w:pPr>
        <w:pStyle w:val="a3"/>
        <w:ind w:left="720" w:firstLineChars="0" w:firstLine="0"/>
      </w:pPr>
      <w:r>
        <w:t>情况一：</w:t>
      </w:r>
      <w:r w:rsidR="0017788A">
        <w:rPr>
          <w:rFonts w:hint="eastAsia"/>
        </w:rPr>
        <w:t>(</w:t>
      </w:r>
      <w:r w:rsidR="0017788A">
        <w:t>假丢包</w:t>
      </w:r>
      <w:r w:rsidR="0017788A">
        <w:t>)</w:t>
      </w:r>
    </w:p>
    <w:p w:rsidR="001A460A" w:rsidRDefault="001A460A" w:rsidP="001A460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</w:p>
    <w:p w:rsidR="001A460A" w:rsidRDefault="001A460A" w:rsidP="001A460A">
      <w:pPr>
        <w:pStyle w:val="a3"/>
        <w:ind w:left="720" w:firstLineChars="0" w:firstLine="0"/>
      </w:pPr>
      <w:r>
        <w:t>设</w:t>
      </w:r>
      <w:r w:rsidR="00D41711">
        <w:t>在</w:t>
      </w:r>
      <w:r w:rsidR="00D41711">
        <w:rPr>
          <w:rFonts w:hint="eastAsia"/>
        </w:rPr>
        <w:t xml:space="preserve"> </w:t>
      </w:r>
      <w:r w:rsidR="00D41711">
        <w:t xml:space="preserve">N= 9 </w:t>
      </w:r>
      <w:r w:rsidR="00D41711">
        <w:t>时，</w:t>
      </w:r>
      <w:r w:rsidR="00D41711">
        <w:t>A</w:t>
      </w:r>
      <w:r w:rsidR="00D41711">
        <w:rPr>
          <w:rFonts w:hint="eastAsia"/>
        </w:rPr>
        <w:t>没有收到</w:t>
      </w:r>
      <w:r w:rsidR="00D41711">
        <w:t>B</w:t>
      </w:r>
      <w:r w:rsidR="00D41711">
        <w:rPr>
          <w:rFonts w:hint="eastAsia"/>
        </w:rPr>
        <w:t>的报文。</w:t>
      </w:r>
      <w:r w:rsidR="003F4559">
        <w:rPr>
          <w:rFonts w:hint="eastAsia"/>
        </w:rPr>
        <w:t>B</w:t>
      </w:r>
      <w:r w:rsidR="003F4559">
        <w:rPr>
          <w:rFonts w:hint="eastAsia"/>
        </w:rPr>
        <w:t>尚在处理</w:t>
      </w:r>
    </w:p>
    <w:p w:rsidR="000D57CB" w:rsidRPr="0017788A" w:rsidRDefault="001A460A" w:rsidP="000D57CB">
      <w:pPr>
        <w:pStyle w:val="a3"/>
        <w:ind w:left="720" w:firstLineChars="0" w:firstLine="0"/>
        <w:rPr>
          <w:rFonts w:hint="eastAsia"/>
        </w:rPr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 w:rsidR="00D41711">
        <w:t>A</w:t>
      </w:r>
      <w:r w:rsidR="00D41711">
        <w:rPr>
          <w:rFonts w:hint="eastAsia"/>
        </w:rPr>
        <w:t>收到</w:t>
      </w:r>
      <w:r>
        <w:rPr>
          <w:rFonts w:hint="eastAsia"/>
        </w:rPr>
        <w:t>了</w:t>
      </w:r>
      <w:r>
        <w:rPr>
          <w:rFonts w:hint="eastAsia"/>
        </w:rPr>
        <w:t>B</w:t>
      </w:r>
      <w:r w:rsidR="00D41711">
        <w:rPr>
          <w:rFonts w:hint="eastAsia"/>
        </w:rPr>
        <w:t>的报文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 w:rsidR="003F4559">
        <w:t>7(Idx_TA=7</w:t>
      </w:r>
      <w:r w:rsidR="0017788A">
        <w:t>)</w:t>
      </w:r>
      <w:r>
        <w:t>的情况</w:t>
      </w:r>
      <w:r w:rsidR="00D41711">
        <w:rPr>
          <w:rFonts w:hint="eastAsia"/>
        </w:rPr>
        <w:t>。</w:t>
      </w:r>
    </w:p>
    <w:p w:rsidR="0017788A" w:rsidRDefault="0017788A" w:rsidP="0017788A">
      <w:pPr>
        <w:pStyle w:val="a3"/>
        <w:ind w:left="720" w:firstLineChars="0" w:firstLine="0"/>
      </w:pPr>
      <w:r>
        <w:t>情况二：</w:t>
      </w:r>
      <w:r>
        <w:rPr>
          <w:rFonts w:hint="eastAsia"/>
        </w:rPr>
        <w:t>(</w:t>
      </w:r>
      <w:r>
        <w:t>真丢包</w:t>
      </w:r>
      <w:r>
        <w:t>)</w:t>
      </w:r>
    </w:p>
    <w:p w:rsidR="0017788A" w:rsidRDefault="0017788A" w:rsidP="0017788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  <w:r w:rsidR="003F4559">
        <w:rPr>
          <w:rFonts w:hint="eastAsia"/>
        </w:rPr>
        <w:t>A</w:t>
      </w:r>
      <w:r w:rsidR="003F4559">
        <w:rPr>
          <w:rFonts w:hint="eastAsia"/>
        </w:rPr>
        <w:t>报文丢失。</w:t>
      </w:r>
    </w:p>
    <w:p w:rsidR="0017788A" w:rsidRDefault="0017788A" w:rsidP="0017788A">
      <w:pPr>
        <w:pStyle w:val="a3"/>
        <w:ind w:left="720" w:firstLineChars="0" w:firstLine="0"/>
      </w:pPr>
      <w:r>
        <w:t>设在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的报文。</w:t>
      </w:r>
    </w:p>
    <w:p w:rsidR="0017788A" w:rsidRDefault="0017788A" w:rsidP="0017788A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的报文，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 w:rsidR="003F4559">
        <w:t>9(Idx_TA=9</w:t>
      </w:r>
      <w:r>
        <w:t>)</w:t>
      </w:r>
      <w:r>
        <w:t>的情况</w:t>
      </w:r>
      <w:r>
        <w:rPr>
          <w:rFonts w:hint="eastAsia"/>
        </w:rPr>
        <w:t>。</w:t>
      </w:r>
    </w:p>
    <w:p w:rsidR="00741F78" w:rsidRDefault="00741F78" w:rsidP="00741F78">
      <w:pPr>
        <w:pStyle w:val="a3"/>
        <w:ind w:left="720" w:firstLineChars="0" w:firstLine="0"/>
      </w:pPr>
      <w:r>
        <w:t>情况</w:t>
      </w:r>
      <w:r>
        <w:rPr>
          <w:rFonts w:hint="eastAsia"/>
        </w:rPr>
        <w:t>三</w:t>
      </w:r>
      <w:r>
        <w:t>：</w:t>
      </w:r>
      <w:r>
        <w:rPr>
          <w:rFonts w:hint="eastAsia"/>
        </w:rPr>
        <w:t>(</w:t>
      </w:r>
      <w:r>
        <w:t>真丢包</w:t>
      </w:r>
      <w:r>
        <w:t>)</w:t>
      </w:r>
    </w:p>
    <w:p w:rsidR="00741F78" w:rsidRDefault="00741F78" w:rsidP="00741F78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  <w:r>
        <w:rPr>
          <w:rFonts w:hint="eastAsia"/>
        </w:rPr>
        <w:t>A</w:t>
      </w:r>
      <w:r>
        <w:rPr>
          <w:rFonts w:hint="eastAsia"/>
        </w:rPr>
        <w:t>报文未丢失。</w:t>
      </w:r>
    </w:p>
    <w:p w:rsidR="00741F78" w:rsidRDefault="00741F78" w:rsidP="00741F78">
      <w:pPr>
        <w:pStyle w:val="a3"/>
        <w:ind w:left="720" w:firstLineChars="0" w:firstLine="0"/>
      </w:pPr>
      <w:r>
        <w:t>设在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的报文。</w:t>
      </w:r>
      <w:r>
        <w:rPr>
          <w:rFonts w:hint="eastAsia"/>
        </w:rPr>
        <w:t>B</w:t>
      </w:r>
      <w:r>
        <w:rPr>
          <w:rFonts w:hint="eastAsia"/>
        </w:rPr>
        <w:t>报文丢失，</w:t>
      </w:r>
      <w:r w:rsidRPr="00741F78">
        <w:rPr>
          <w:rFonts w:hint="eastAsia"/>
          <w:color w:val="FF0000"/>
        </w:rPr>
        <w:t>B</w:t>
      </w:r>
      <w:r w:rsidRPr="00741F78">
        <w:rPr>
          <w:rFonts w:hint="eastAsia"/>
          <w:color w:val="FF0000"/>
        </w:rPr>
        <w:t>已经过了一个周期</w:t>
      </w:r>
    </w:p>
    <w:p w:rsidR="00741F78" w:rsidRDefault="00741F78" w:rsidP="00741F78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的报文，</w:t>
      </w:r>
      <w:r>
        <w:rPr>
          <w:rFonts w:hint="eastAsia"/>
        </w:rPr>
        <w:t>B</w:t>
      </w:r>
      <w:r>
        <w:rPr>
          <w:rFonts w:hint="eastAsia"/>
        </w:rPr>
        <w:t>应答的是</w:t>
      </w:r>
      <w:r>
        <w:rPr>
          <w:rFonts w:hint="eastAsia"/>
        </w:rPr>
        <w:t>N=</w:t>
      </w:r>
      <w:r>
        <w:t>9(Idx_TA=9)</w:t>
      </w:r>
      <w:r>
        <w:t>的情况</w:t>
      </w:r>
      <w:r>
        <w:rPr>
          <w:rFonts w:hint="eastAsia"/>
        </w:rPr>
        <w:t>。</w:t>
      </w:r>
    </w:p>
    <w:p w:rsidR="000D57CB" w:rsidRDefault="000D57CB" w:rsidP="000D57CB">
      <w:pPr>
        <w:pStyle w:val="a3"/>
        <w:ind w:left="720" w:firstLineChars="0" w:firstLine="0"/>
        <w:rPr>
          <w:ins w:id="1" w:author="Jason" w:date="2020-01-04T14:38:00Z"/>
        </w:rPr>
      </w:pPr>
      <w:ins w:id="2" w:author="Jason" w:date="2020-01-04T14:38:00Z">
        <w:r>
          <w:t>情况四：</w:t>
        </w:r>
        <w:r>
          <w:br/>
        </w:r>
        <w:r>
          <w:t>设在</w:t>
        </w:r>
        <w:r>
          <w:rPr>
            <w:rFonts w:hint="eastAsia"/>
          </w:rPr>
          <w:t>N=</w:t>
        </w:r>
        <w:r>
          <w:t xml:space="preserve"> 7</w:t>
        </w:r>
        <w:r>
          <w:t>时，</w:t>
        </w:r>
        <w:r>
          <w:rPr>
            <w:rFonts w:hint="eastAsia"/>
          </w:rPr>
          <w:t>A</w:t>
        </w:r>
        <w:r>
          <w:rPr>
            <w:rFonts w:hint="eastAsia"/>
          </w:rPr>
          <w:t>发送了报文。</w:t>
        </w:r>
      </w:ins>
    </w:p>
    <w:p w:rsidR="000D57CB" w:rsidRDefault="000D57CB" w:rsidP="000D57CB">
      <w:pPr>
        <w:pStyle w:val="a3"/>
        <w:ind w:left="720" w:firstLineChars="0" w:firstLine="0"/>
        <w:rPr>
          <w:ins w:id="3" w:author="Jason" w:date="2020-01-04T14:38:00Z"/>
        </w:rPr>
      </w:pPr>
      <w:ins w:id="4" w:author="Jason" w:date="2020-01-04T14:38:00Z">
        <w:r>
          <w:t>设在</w:t>
        </w:r>
        <w:r>
          <w:rPr>
            <w:rFonts w:hint="eastAsia"/>
          </w:rPr>
          <w:t xml:space="preserve"> </w:t>
        </w:r>
        <w:r>
          <w:t xml:space="preserve">N= 9 </w:t>
        </w:r>
        <w:r>
          <w:t>时，</w:t>
        </w:r>
        <w:r>
          <w:t>A</w:t>
        </w:r>
        <w:r>
          <w:rPr>
            <w:rFonts w:hint="eastAsia"/>
          </w:rPr>
          <w:t>没有收到</w:t>
        </w:r>
        <w:r>
          <w:t>B</w:t>
        </w:r>
        <w:r>
          <w:rPr>
            <w:rFonts w:hint="eastAsia"/>
          </w:rPr>
          <w:t>的报文。</w:t>
        </w:r>
        <w:r>
          <w:rPr>
            <w:rFonts w:hint="eastAsia"/>
          </w:rPr>
          <w:t>B</w:t>
        </w:r>
        <w:r>
          <w:rPr>
            <w:rFonts w:hint="eastAsia"/>
          </w:rPr>
          <w:t>尚在处理</w:t>
        </w:r>
      </w:ins>
    </w:p>
    <w:p w:rsidR="000D57CB" w:rsidRPr="0017788A" w:rsidRDefault="000D57CB" w:rsidP="000D57CB">
      <w:pPr>
        <w:pStyle w:val="a3"/>
        <w:ind w:left="720" w:firstLineChars="0" w:firstLine="0"/>
        <w:rPr>
          <w:ins w:id="5" w:author="Jason" w:date="2020-01-04T14:38:00Z"/>
          <w:rFonts w:hint="eastAsia"/>
        </w:rPr>
      </w:pPr>
      <w:ins w:id="6" w:author="Jason" w:date="2020-01-04T14:38:00Z">
        <w:r>
          <w:t>设在</w:t>
        </w:r>
        <w:r>
          <w:rPr>
            <w:rFonts w:hint="eastAsia"/>
          </w:rPr>
          <w:t>N=</w:t>
        </w:r>
        <w:r>
          <w:t>11</w:t>
        </w:r>
        <w:r>
          <w:t>时，</w:t>
        </w:r>
        <w:r>
          <w:t>A</w:t>
        </w:r>
        <w:r>
          <w:rPr>
            <w:rFonts w:hint="eastAsia"/>
          </w:rPr>
          <w:t>收到了</w:t>
        </w:r>
        <w:r>
          <w:rPr>
            <w:rFonts w:hint="eastAsia"/>
          </w:rPr>
          <w:t>B</w:t>
        </w:r>
        <w:r>
          <w:rPr>
            <w:rFonts w:hint="eastAsia"/>
          </w:rPr>
          <w:t>的</w:t>
        </w:r>
        <w:r>
          <w:rPr>
            <w:rFonts w:hint="eastAsia"/>
          </w:rPr>
          <w:t>2</w:t>
        </w:r>
        <w:r>
          <w:rPr>
            <w:rFonts w:hint="eastAsia"/>
          </w:rPr>
          <w:t>个</w:t>
        </w:r>
        <w:r>
          <w:rPr>
            <w:rFonts w:hint="eastAsia"/>
          </w:rPr>
          <w:t>报文</w:t>
        </w:r>
      </w:ins>
      <w:ins w:id="7" w:author="Jason" w:date="2020-01-04T14:39:00Z">
        <w:r w:rsidRPr="0017788A">
          <w:rPr>
            <w:rFonts w:hint="eastAsia"/>
          </w:rPr>
          <w:t xml:space="preserve"> </w:t>
        </w:r>
      </w:ins>
    </w:p>
    <w:p w:rsidR="00741F78" w:rsidRPr="000D57CB" w:rsidRDefault="000D57CB" w:rsidP="0017788A">
      <w:pPr>
        <w:pStyle w:val="a3"/>
        <w:ind w:left="720" w:firstLineChars="0" w:firstLine="0"/>
        <w:rPr>
          <w:rFonts w:hint="eastAsia"/>
        </w:rPr>
      </w:pPr>
      <w:ins w:id="8" w:author="Jason" w:date="2020-01-04T14:39:00Z">
        <w:r>
          <w:rPr>
            <w:rFonts w:hint="eastAsia"/>
          </w:rPr>
          <w:t>尚未想好如何处理。。。</w:t>
        </w:r>
        <w:r>
          <w:rPr>
            <w:rFonts w:hint="eastAsia"/>
          </w:rPr>
          <w:t>2</w:t>
        </w:r>
        <w:r>
          <w:t>020</w:t>
        </w:r>
        <w:r>
          <w:rPr>
            <w:rFonts w:hint="eastAsia"/>
          </w:rPr>
          <w:t>/</w:t>
        </w:r>
        <w:r>
          <w:t>1/4</w:t>
        </w:r>
      </w:ins>
      <w:bookmarkStart w:id="9" w:name="_GoBack"/>
      <w:bookmarkEnd w:id="9"/>
    </w:p>
    <w:p w:rsidR="00D41711" w:rsidRPr="00D41711" w:rsidRDefault="00D41711" w:rsidP="00D41711">
      <w:pPr>
        <w:pStyle w:val="a3"/>
        <w:ind w:left="720" w:firstLineChars="0" w:firstLine="0"/>
      </w:pPr>
      <w:r>
        <w:t>策略：</w:t>
      </w:r>
    </w:p>
    <w:p w:rsidR="0017788A" w:rsidRDefault="00D41711" w:rsidP="00741F78">
      <w:pPr>
        <w:pStyle w:val="a3"/>
        <w:ind w:left="720" w:firstLineChars="0" w:firstLine="0"/>
      </w:pPr>
      <w:r>
        <w:t>只对发送期间收到报文的无人机进行更新。</w:t>
      </w:r>
    </w:p>
    <w:p w:rsidR="0017788A" w:rsidRDefault="0017788A" w:rsidP="001A460A">
      <w:pPr>
        <w:pStyle w:val="a3"/>
        <w:ind w:left="720" w:firstLineChars="0" w:firstLine="0"/>
      </w:pPr>
      <w:r>
        <w:t>对于情况一</w:t>
      </w:r>
      <w:r>
        <w:rPr>
          <w:rFonts w:hint="eastAsia"/>
        </w:rPr>
        <w:t>:</w:t>
      </w:r>
    </w:p>
    <w:p w:rsidR="00D41711" w:rsidRDefault="001A460A" w:rsidP="001A460A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:rsidR="001A460A" w:rsidRDefault="001A460A" w:rsidP="001A460A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 w:rsidR="0017788A">
        <w:rPr>
          <w:rFonts w:hint="eastAsia"/>
        </w:rPr>
        <w:t>,</w:t>
      </w:r>
      <w:r w:rsidR="007056BD">
        <w:t>对</w:t>
      </w:r>
      <w:r w:rsidR="007056BD">
        <w:t>B</w:t>
      </w:r>
      <w:r w:rsidR="007056BD">
        <w:t>的信息依然停留在上次。</w:t>
      </w:r>
    </w:p>
    <w:p w:rsidR="001A460A" w:rsidRDefault="001A460A" w:rsidP="001A460A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A460A" w:rsidTr="001A460A">
        <w:trPr>
          <w:trHeight w:val="294"/>
          <w:jc w:val="center"/>
        </w:trPr>
        <w:tc>
          <w:tcPr>
            <w:tcW w:w="1075" w:type="dxa"/>
          </w:tcPr>
          <w:p w:rsidR="001A460A" w:rsidRDefault="001A460A" w:rsidP="00CB276E"/>
        </w:tc>
        <w:tc>
          <w:tcPr>
            <w:tcW w:w="1255" w:type="dxa"/>
          </w:tcPr>
          <w:p w:rsidR="001A460A" w:rsidRDefault="001A460A" w:rsidP="00CB276E">
            <w:r>
              <w:t>RB</w:t>
            </w:r>
          </w:p>
        </w:tc>
        <w:tc>
          <w:tcPr>
            <w:tcW w:w="1464" w:type="dxa"/>
          </w:tcPr>
          <w:p w:rsidR="001A460A" w:rsidRDefault="001A460A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:rsidR="001A460A" w:rsidRDefault="001A460A" w:rsidP="00CB276E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1A460A" w:rsidRDefault="001A460A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098" w:type="dxa"/>
          </w:tcPr>
          <w:p w:rsidR="001A460A" w:rsidRDefault="001A460A" w:rsidP="00CB276E">
            <w:r>
              <w:t>Idx_TA</w:t>
            </w:r>
          </w:p>
        </w:tc>
      </w:tr>
      <w:tr w:rsidR="001A460A" w:rsidTr="001A460A">
        <w:trPr>
          <w:trHeight w:val="294"/>
          <w:jc w:val="center"/>
        </w:trPr>
        <w:tc>
          <w:tcPr>
            <w:tcW w:w="1075" w:type="dxa"/>
          </w:tcPr>
          <w:p w:rsidR="001A460A" w:rsidRDefault="001A460A" w:rsidP="00CB276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5" w:type="dxa"/>
          </w:tcPr>
          <w:p w:rsidR="001A460A" w:rsidRDefault="001A460A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</w:tcPr>
          <w:p w:rsidR="001A460A" w:rsidRDefault="001A460A" w:rsidP="00CB276E">
            <w:r>
              <w:t>TB6(unknown)</w:t>
            </w:r>
          </w:p>
        </w:tc>
        <w:tc>
          <w:tcPr>
            <w:tcW w:w="1456" w:type="dxa"/>
          </w:tcPr>
          <w:p w:rsidR="001A460A" w:rsidRDefault="001A460A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</w:tcPr>
          <w:p w:rsidR="001A460A" w:rsidRDefault="001A460A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098" w:type="dxa"/>
          </w:tcPr>
          <w:p w:rsidR="001A460A" w:rsidRDefault="007056BD" w:rsidP="00CB276E">
            <w:r>
              <w:t>5</w:t>
            </w:r>
            <w:r w:rsidR="001A460A">
              <w:t>(known)</w:t>
            </w:r>
          </w:p>
        </w:tc>
      </w:tr>
      <w:tr w:rsidR="0017788A" w:rsidTr="001A460A">
        <w:trPr>
          <w:trHeight w:val="294"/>
          <w:jc w:val="center"/>
        </w:trPr>
        <w:tc>
          <w:tcPr>
            <w:tcW w:w="1075" w:type="dxa"/>
          </w:tcPr>
          <w:p w:rsidR="0017788A" w:rsidRDefault="0017788A" w:rsidP="0017788A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:rsidR="0017788A" w:rsidRDefault="0017788A" w:rsidP="0017788A">
            <w:r>
              <w:t>(unknown)</w:t>
            </w:r>
          </w:p>
        </w:tc>
        <w:tc>
          <w:tcPr>
            <w:tcW w:w="1464" w:type="dxa"/>
          </w:tcPr>
          <w:p w:rsidR="0017788A" w:rsidRDefault="0017788A" w:rsidP="0017788A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:rsidR="0017788A" w:rsidRDefault="0017788A" w:rsidP="0017788A">
            <w:r>
              <w:t>(unknown)</w:t>
            </w:r>
          </w:p>
        </w:tc>
        <w:tc>
          <w:tcPr>
            <w:tcW w:w="1262" w:type="dxa"/>
          </w:tcPr>
          <w:p w:rsidR="0017788A" w:rsidRDefault="0017788A" w:rsidP="0017788A">
            <w:r>
              <w:t>(unknown)</w:t>
            </w:r>
          </w:p>
        </w:tc>
        <w:tc>
          <w:tcPr>
            <w:tcW w:w="1098" w:type="dxa"/>
          </w:tcPr>
          <w:p w:rsidR="0017788A" w:rsidRDefault="0017788A" w:rsidP="0017788A">
            <w:r>
              <w:t>(unknown)</w:t>
            </w:r>
          </w:p>
        </w:tc>
      </w:tr>
    </w:tbl>
    <w:p w:rsidR="001A460A" w:rsidRDefault="001A460A" w:rsidP="001A460A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:rsidR="001A460A" w:rsidRPr="001A460A" w:rsidRDefault="001A460A" w:rsidP="001A460A">
      <w:pPr>
        <w:ind w:left="420" w:firstLine="420"/>
      </w:pPr>
      <w:r>
        <w:t>获得了</w:t>
      </w:r>
      <w:r>
        <w:t>B</w:t>
      </w:r>
      <w:r>
        <w:t>带来的信息</w:t>
      </w:r>
      <w:r>
        <w:t>, idx_</w:t>
      </w:r>
      <w:r>
        <w:rPr>
          <w:rFonts w:hint="eastAsia"/>
        </w:rPr>
        <w:t>T</w:t>
      </w:r>
      <w:r>
        <w:t>B = 8,</w:t>
      </w:r>
      <w:r>
        <w:rPr>
          <w:rFonts w:hint="eastAsia"/>
        </w:rPr>
        <w:t>T</w:t>
      </w:r>
      <w:r w:rsidR="00E46A13">
        <w:t>B6,RB9</w:t>
      </w:r>
      <w:r w:rsidR="0017788A">
        <w:t xml:space="preserve">, </w:t>
      </w:r>
      <w:r w:rsidR="0017788A" w:rsidRPr="0017788A">
        <w:t>Idx_TA</w:t>
      </w:r>
      <w:r w:rsidR="003F4559">
        <w:t>=7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255"/>
        <w:gridCol w:w="1464"/>
        <w:gridCol w:w="1217"/>
        <w:gridCol w:w="1262"/>
        <w:gridCol w:w="1224"/>
      </w:tblGrid>
      <w:tr w:rsidR="00D41711" w:rsidTr="00CB276E">
        <w:trPr>
          <w:trHeight w:val="294"/>
          <w:jc w:val="center"/>
        </w:trPr>
        <w:tc>
          <w:tcPr>
            <w:tcW w:w="1198" w:type="dxa"/>
          </w:tcPr>
          <w:p w:rsidR="00D41711" w:rsidRPr="00D41711" w:rsidRDefault="00D41711" w:rsidP="00CB276E"/>
        </w:tc>
        <w:tc>
          <w:tcPr>
            <w:tcW w:w="1255" w:type="dxa"/>
          </w:tcPr>
          <w:p w:rsidR="00D41711" w:rsidRDefault="00D41711" w:rsidP="00CB276E">
            <w:r>
              <w:t>RB</w:t>
            </w:r>
          </w:p>
        </w:tc>
        <w:tc>
          <w:tcPr>
            <w:tcW w:w="1464" w:type="dxa"/>
          </w:tcPr>
          <w:p w:rsidR="00D41711" w:rsidRDefault="00D41711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:rsidR="00D41711" w:rsidRDefault="00D41711" w:rsidP="00CB276E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D41711" w:rsidRDefault="00D41711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:rsidR="00D41711" w:rsidRDefault="00D41711" w:rsidP="00CB276E">
            <w:r>
              <w:t>Idx_TA</w:t>
            </w:r>
          </w:p>
        </w:tc>
      </w:tr>
      <w:tr w:rsidR="00D41711" w:rsidTr="00155CED">
        <w:trPr>
          <w:trHeight w:val="294"/>
          <w:jc w:val="center"/>
        </w:trPr>
        <w:tc>
          <w:tcPr>
            <w:tcW w:w="1198" w:type="dxa"/>
          </w:tcPr>
          <w:p w:rsidR="00D41711" w:rsidRDefault="00D41711" w:rsidP="00CB276E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00B0F0"/>
          </w:tcPr>
          <w:p w:rsidR="00D41711" w:rsidRDefault="00D41711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:rsidR="00D41711" w:rsidRDefault="00D41711" w:rsidP="00CB276E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:rsidR="00D41711" w:rsidRDefault="00D41711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:rsidR="00D41711" w:rsidRDefault="00D41711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:rsidR="00D41711" w:rsidRDefault="007056BD" w:rsidP="00CB276E">
            <w:r>
              <w:t>5</w:t>
            </w:r>
            <w:r w:rsidR="00D41711">
              <w:t>(known)</w:t>
            </w:r>
          </w:p>
        </w:tc>
      </w:tr>
      <w:tr w:rsidR="00D41711" w:rsidTr="00155CED">
        <w:trPr>
          <w:trHeight w:val="294"/>
          <w:jc w:val="center"/>
        </w:trPr>
        <w:tc>
          <w:tcPr>
            <w:tcW w:w="1198" w:type="dxa"/>
          </w:tcPr>
          <w:p w:rsidR="00D41711" w:rsidRDefault="00D41711" w:rsidP="00CB276E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:rsidR="00D41711" w:rsidRDefault="003F4559" w:rsidP="00CB276E">
            <w:r>
              <w:t>RB7</w:t>
            </w:r>
            <w:r w:rsidR="00D41711">
              <w:t>(</w:t>
            </w:r>
            <w:r w:rsidR="00D41711" w:rsidRPr="006B33A3">
              <w:rPr>
                <w:color w:val="FF0000"/>
              </w:rPr>
              <w:t>known</w:t>
            </w:r>
            <w:r w:rsidR="00D41711">
              <w:t>)</w:t>
            </w:r>
          </w:p>
        </w:tc>
        <w:tc>
          <w:tcPr>
            <w:tcW w:w="1464" w:type="dxa"/>
          </w:tcPr>
          <w:p w:rsidR="00D41711" w:rsidRDefault="00D41711" w:rsidP="00CB276E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:rsidR="00D41711" w:rsidRDefault="00D41711" w:rsidP="00CB276E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:rsidR="00D41711" w:rsidRDefault="00D41711" w:rsidP="00CB276E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:rsidR="00D41711" w:rsidRDefault="003F4559" w:rsidP="0017788A">
            <w:r>
              <w:rPr>
                <w:color w:val="FF0000"/>
              </w:rPr>
              <w:t>7</w:t>
            </w:r>
            <w:r w:rsidR="001A460A" w:rsidRPr="001A460A">
              <w:rPr>
                <w:color w:val="FF0000"/>
              </w:rPr>
              <w:t xml:space="preserve"> </w:t>
            </w:r>
            <w:r w:rsidR="00D41711" w:rsidRPr="001A460A">
              <w:rPr>
                <w:color w:val="FF0000"/>
              </w:rPr>
              <w:t>(known)</w:t>
            </w:r>
          </w:p>
        </w:tc>
      </w:tr>
    </w:tbl>
    <w:p w:rsidR="00E46A13" w:rsidRDefault="00E46A13" w:rsidP="00E46A1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 xml:space="preserve"> </w:t>
      </w:r>
      <w:r>
        <w:t>本来应当测距序列为</w:t>
      </w:r>
      <w:r>
        <w:rPr>
          <w:rFonts w:hint="eastAsia"/>
        </w:rPr>
        <w:t>:</w:t>
      </w:r>
    </w:p>
    <w:p w:rsidR="00E46A13" w:rsidRDefault="00E46A13" w:rsidP="00E46A13">
      <w:pPr>
        <w:pStyle w:val="a3"/>
        <w:ind w:left="840" w:firstLineChars="0" w:firstLine="0"/>
      </w:pPr>
      <w:r>
        <w:t>TA(7) -</w:t>
      </w:r>
      <w:r>
        <w:rPr>
          <w:rFonts w:hint="eastAsia"/>
        </w:rPr>
        <w:t>&gt;</w:t>
      </w:r>
      <w:r>
        <w:t xml:space="preserve"> RB(7)-&gt;TB(8)-&gt;RA(8)-&gt;TA(9)-&gt;RB(9)</w:t>
      </w:r>
    </w:p>
    <w:p w:rsidR="00E46A13" w:rsidRPr="00E46A13" w:rsidRDefault="00E46A13" w:rsidP="00E46A13">
      <w:pPr>
        <w:pStyle w:val="a3"/>
        <w:ind w:left="840" w:firstLineChars="0" w:firstLine="0"/>
      </w:pPr>
      <w:r>
        <w:rPr>
          <w:rFonts w:hint="eastAsia"/>
        </w:rPr>
        <w:t>现在</w:t>
      </w:r>
      <w:r>
        <w:t>改为</w:t>
      </w:r>
      <w:r>
        <w:rPr>
          <w:rFonts w:hint="eastAsia"/>
        </w:rPr>
        <w:t>:</w:t>
      </w:r>
    </w:p>
    <w:p w:rsidR="00E46A13" w:rsidRPr="003F4559" w:rsidRDefault="003F4559" w:rsidP="003F4559">
      <w:pPr>
        <w:pStyle w:val="a3"/>
        <w:ind w:left="840" w:firstLineChars="0" w:firstLine="0"/>
        <w:rPr>
          <w:color w:val="FF0000"/>
        </w:rPr>
      </w:pPr>
      <w:r w:rsidRPr="003F4559">
        <w:rPr>
          <w:color w:val="FF0000"/>
        </w:rPr>
        <w:t>TA(5</w:t>
      </w:r>
      <w:r w:rsidR="00155CED" w:rsidRPr="003F4559">
        <w:rPr>
          <w:color w:val="FF0000"/>
        </w:rPr>
        <w:t>) -</w:t>
      </w:r>
      <w:r w:rsidR="00155CED" w:rsidRPr="003F4559">
        <w:rPr>
          <w:rFonts w:hint="eastAsia"/>
          <w:color w:val="FF0000"/>
        </w:rPr>
        <w:t>&gt;</w:t>
      </w:r>
      <w:r w:rsidRPr="003F4559">
        <w:rPr>
          <w:color w:val="FF0000"/>
        </w:rPr>
        <w:t xml:space="preserve"> RB(5</w:t>
      </w:r>
      <w:r w:rsidR="00155CED" w:rsidRPr="003F4559">
        <w:rPr>
          <w:color w:val="FF0000"/>
        </w:rPr>
        <w:t>)-&gt;TB(</w:t>
      </w:r>
      <w:r w:rsidRPr="003F4559">
        <w:rPr>
          <w:color w:val="FF0000"/>
        </w:rPr>
        <w:t>6)-&gt;RA(6</w:t>
      </w:r>
      <w:r>
        <w:rPr>
          <w:color w:val="FF0000"/>
        </w:rPr>
        <w:t>)-&gt;TA(7</w:t>
      </w:r>
      <w:r w:rsidR="00155CED" w:rsidRPr="003F4559">
        <w:rPr>
          <w:color w:val="FF0000"/>
        </w:rPr>
        <w:t>)</w:t>
      </w:r>
      <w:r>
        <w:rPr>
          <w:color w:val="FF0000"/>
        </w:rPr>
        <w:t>-&gt;RB(7</w:t>
      </w:r>
      <w:r w:rsidR="00155CED" w:rsidRPr="003F4559">
        <w:rPr>
          <w:color w:val="FF0000"/>
        </w:rPr>
        <w:t>)</w:t>
      </w:r>
      <w:r w:rsidR="00976681">
        <w:rPr>
          <w:color w:val="FF0000"/>
        </w:rPr>
        <w:t xml:space="preserve"> </w:t>
      </w:r>
      <w:r w:rsidR="00976681">
        <w:rPr>
          <w:rFonts w:hint="eastAsia"/>
          <w:color w:val="FF0000"/>
        </w:rPr>
        <w:t>(</w:t>
      </w:r>
      <w:r w:rsidR="00976681">
        <w:rPr>
          <w:color w:val="FF0000"/>
        </w:rPr>
        <w:t>即</w:t>
      </w:r>
      <w:r w:rsidR="00976681">
        <w:rPr>
          <w:rFonts w:hint="eastAsia"/>
          <w:color w:val="FF0000"/>
        </w:rPr>
        <w:t>A</w:t>
      </w:r>
      <w:r w:rsidR="00976681">
        <w:rPr>
          <w:color w:val="FF0000"/>
        </w:rPr>
        <w:t>在</w:t>
      </w:r>
      <w:r w:rsidR="00976681">
        <w:rPr>
          <w:rFonts w:hint="eastAsia"/>
          <w:color w:val="FF0000"/>
        </w:rPr>
        <w:t>N=</w:t>
      </w:r>
      <w:r w:rsidR="00976681">
        <w:rPr>
          <w:color w:val="FF0000"/>
        </w:rPr>
        <w:t xml:space="preserve">11 </w:t>
      </w:r>
      <w:r w:rsidR="00976681">
        <w:rPr>
          <w:color w:val="FF0000"/>
        </w:rPr>
        <w:t>时，</w:t>
      </w:r>
      <w:r w:rsidR="00976681">
        <w:rPr>
          <w:rFonts w:hint="eastAsia"/>
          <w:color w:val="FF0000"/>
        </w:rPr>
        <w:t>做了</w:t>
      </w:r>
      <w:r w:rsidR="00976681">
        <w:rPr>
          <w:color w:val="FF0000"/>
        </w:rPr>
        <w:t xml:space="preserve">N =9 </w:t>
      </w:r>
      <w:r w:rsidR="00976681">
        <w:rPr>
          <w:color w:val="FF0000"/>
        </w:rPr>
        <w:t>时的操作</w:t>
      </w:r>
      <w:r w:rsidR="00976681">
        <w:rPr>
          <w:color w:val="FF0000"/>
        </w:rPr>
        <w:t>)</w:t>
      </w:r>
    </w:p>
    <w:p w:rsidR="00E30A44" w:rsidRDefault="001A460A" w:rsidP="00E30A44">
      <w:pPr>
        <w:pStyle w:val="a3"/>
        <w:ind w:left="720" w:firstLineChars="0" w:firstLine="0"/>
      </w:pPr>
      <w:r>
        <w:t>结论：</w:t>
      </w:r>
      <w:r w:rsidR="003F4559">
        <w:t>假</w:t>
      </w:r>
      <w:r>
        <w:t>丢包</w:t>
      </w:r>
      <w:r w:rsidR="003F4559">
        <w:t>会导致测距的延时加长，延时时间与</w:t>
      </w:r>
      <w:r w:rsidR="003F4559">
        <w:rPr>
          <w:rFonts w:hint="eastAsia"/>
        </w:rPr>
        <w:t>B</w:t>
      </w:r>
      <w:r w:rsidR="003F4559">
        <w:rPr>
          <w:rFonts w:hint="eastAsia"/>
        </w:rPr>
        <w:t>的处理时间有关</w:t>
      </w:r>
      <w:r w:rsidR="003F4559">
        <w:t>，对相对静止的</w:t>
      </w:r>
      <w:r>
        <w:t>无影响。</w:t>
      </w:r>
      <w:r w:rsidR="008A3F28">
        <w:t>不会造成对整体过程的不可逆损坏，</w:t>
      </w:r>
      <w:r w:rsidR="00976681">
        <w:t>可以保证测距继续进行。</w:t>
      </w:r>
    </w:p>
    <w:p w:rsidR="003F4559" w:rsidRPr="00E30A44" w:rsidRDefault="003F4559" w:rsidP="00E30A44">
      <w:pPr>
        <w:pStyle w:val="a3"/>
        <w:ind w:left="720" w:firstLineChars="0" w:firstLine="0"/>
      </w:pPr>
    </w:p>
    <w:p w:rsidR="00E30A44" w:rsidRDefault="0017788A" w:rsidP="00E30A44">
      <w:pPr>
        <w:pStyle w:val="a3"/>
        <w:ind w:left="720" w:firstLineChars="0" w:firstLine="0"/>
      </w:pPr>
      <w:r>
        <w:rPr>
          <w:rFonts w:hint="eastAsia"/>
        </w:rPr>
        <w:t>对于情况二：</w:t>
      </w:r>
    </w:p>
    <w:p w:rsidR="0017788A" w:rsidRDefault="0017788A" w:rsidP="0017788A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:rsidR="0017788A" w:rsidRDefault="0017788A" w:rsidP="0017788A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</w:p>
    <w:p w:rsidR="0017788A" w:rsidRDefault="0017788A" w:rsidP="0017788A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17788A" w:rsidTr="00465C42">
        <w:trPr>
          <w:trHeight w:val="294"/>
          <w:jc w:val="center"/>
        </w:trPr>
        <w:tc>
          <w:tcPr>
            <w:tcW w:w="1075" w:type="dxa"/>
          </w:tcPr>
          <w:p w:rsidR="0017788A" w:rsidRDefault="0017788A" w:rsidP="00CB276E"/>
        </w:tc>
        <w:tc>
          <w:tcPr>
            <w:tcW w:w="1255" w:type="dxa"/>
          </w:tcPr>
          <w:p w:rsidR="0017788A" w:rsidRDefault="0017788A" w:rsidP="00CB276E">
            <w:r>
              <w:t>RB</w:t>
            </w:r>
          </w:p>
        </w:tc>
        <w:tc>
          <w:tcPr>
            <w:tcW w:w="1464" w:type="dxa"/>
          </w:tcPr>
          <w:p w:rsidR="0017788A" w:rsidRDefault="0017788A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:rsidR="0017788A" w:rsidRDefault="0017788A" w:rsidP="00CB276E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17788A" w:rsidRDefault="0017788A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141" w:type="dxa"/>
          </w:tcPr>
          <w:p w:rsidR="0017788A" w:rsidRDefault="0017788A" w:rsidP="00CB276E">
            <w:r>
              <w:t>Idx_TA</w:t>
            </w:r>
          </w:p>
        </w:tc>
      </w:tr>
      <w:tr w:rsidR="0017788A" w:rsidTr="00465C42">
        <w:trPr>
          <w:trHeight w:val="294"/>
          <w:jc w:val="center"/>
        </w:trPr>
        <w:tc>
          <w:tcPr>
            <w:tcW w:w="1075" w:type="dxa"/>
          </w:tcPr>
          <w:p w:rsidR="0017788A" w:rsidRDefault="0017788A" w:rsidP="00CB276E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:rsidR="0017788A" w:rsidRDefault="0017788A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</w:tcPr>
          <w:p w:rsidR="0017788A" w:rsidRDefault="0017788A" w:rsidP="00CB276E">
            <w:r>
              <w:t>TB6(unknown)</w:t>
            </w:r>
          </w:p>
        </w:tc>
        <w:tc>
          <w:tcPr>
            <w:tcW w:w="1456" w:type="dxa"/>
          </w:tcPr>
          <w:p w:rsidR="0017788A" w:rsidRDefault="0017788A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</w:tcPr>
          <w:p w:rsidR="0017788A" w:rsidRDefault="0017788A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141" w:type="dxa"/>
          </w:tcPr>
          <w:p w:rsidR="0017788A" w:rsidRDefault="003F4559" w:rsidP="00CB276E">
            <w:r>
              <w:t>5</w:t>
            </w:r>
            <w:r w:rsidR="0017788A">
              <w:t>(known)</w:t>
            </w:r>
          </w:p>
        </w:tc>
      </w:tr>
      <w:tr w:rsidR="0017788A" w:rsidTr="00465C42">
        <w:trPr>
          <w:trHeight w:val="294"/>
          <w:jc w:val="center"/>
        </w:trPr>
        <w:tc>
          <w:tcPr>
            <w:tcW w:w="1075" w:type="dxa"/>
          </w:tcPr>
          <w:p w:rsidR="0017788A" w:rsidRDefault="0017788A" w:rsidP="00CB276E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:rsidR="0017788A" w:rsidRDefault="0017788A" w:rsidP="00CB276E">
            <w:r>
              <w:t>(unknown)</w:t>
            </w:r>
          </w:p>
        </w:tc>
        <w:tc>
          <w:tcPr>
            <w:tcW w:w="1464" w:type="dxa"/>
          </w:tcPr>
          <w:p w:rsidR="0017788A" w:rsidRDefault="0017788A" w:rsidP="00CB276E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:rsidR="0017788A" w:rsidRDefault="0017788A" w:rsidP="00CB276E">
            <w:r>
              <w:t>(unknown)</w:t>
            </w:r>
          </w:p>
        </w:tc>
        <w:tc>
          <w:tcPr>
            <w:tcW w:w="1262" w:type="dxa"/>
          </w:tcPr>
          <w:p w:rsidR="0017788A" w:rsidRDefault="0017788A" w:rsidP="00CB276E">
            <w:r>
              <w:t>(unknown)</w:t>
            </w:r>
          </w:p>
        </w:tc>
        <w:tc>
          <w:tcPr>
            <w:tcW w:w="1141" w:type="dxa"/>
          </w:tcPr>
          <w:p w:rsidR="0017788A" w:rsidRDefault="0017788A" w:rsidP="00CB276E">
            <w:r>
              <w:t>(unknown)</w:t>
            </w:r>
          </w:p>
        </w:tc>
      </w:tr>
    </w:tbl>
    <w:p w:rsidR="00465C42" w:rsidRDefault="00465C42" w:rsidP="00465C42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:rsidR="00465C42" w:rsidRPr="001A460A" w:rsidRDefault="00465C42" w:rsidP="00465C42">
      <w:pPr>
        <w:ind w:left="420" w:firstLine="420"/>
      </w:pPr>
      <w:r>
        <w:t>获得了</w:t>
      </w:r>
      <w:r>
        <w:t>B</w:t>
      </w:r>
      <w:r>
        <w:t>带来的信息</w:t>
      </w:r>
      <w:r>
        <w:t>, idx_</w:t>
      </w:r>
      <w:r>
        <w:rPr>
          <w:rFonts w:hint="eastAsia"/>
        </w:rPr>
        <w:t>T</w:t>
      </w:r>
      <w:r>
        <w:t>B = 8,</w:t>
      </w:r>
      <w:r>
        <w:rPr>
          <w:rFonts w:hint="eastAsia"/>
        </w:rPr>
        <w:t>T</w:t>
      </w:r>
      <w:r>
        <w:t xml:space="preserve">B6,RB7, </w:t>
      </w:r>
      <w:r w:rsidRPr="0017788A">
        <w:t>Idx_TA</w:t>
      </w:r>
      <w:r w:rsidR="00976681">
        <w:t>=9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361"/>
        <w:gridCol w:w="1464"/>
        <w:gridCol w:w="1217"/>
        <w:gridCol w:w="1262"/>
        <w:gridCol w:w="1224"/>
      </w:tblGrid>
      <w:tr w:rsidR="00465C42" w:rsidTr="00976681">
        <w:trPr>
          <w:trHeight w:val="294"/>
          <w:jc w:val="center"/>
        </w:trPr>
        <w:tc>
          <w:tcPr>
            <w:tcW w:w="1198" w:type="dxa"/>
          </w:tcPr>
          <w:p w:rsidR="00465C42" w:rsidRPr="00D41711" w:rsidRDefault="00465C42" w:rsidP="00CB276E"/>
        </w:tc>
        <w:tc>
          <w:tcPr>
            <w:tcW w:w="1361" w:type="dxa"/>
          </w:tcPr>
          <w:p w:rsidR="00465C42" w:rsidRDefault="00465C42" w:rsidP="00CB276E">
            <w:r>
              <w:t>RB</w:t>
            </w:r>
          </w:p>
        </w:tc>
        <w:tc>
          <w:tcPr>
            <w:tcW w:w="1464" w:type="dxa"/>
          </w:tcPr>
          <w:p w:rsidR="00465C42" w:rsidRDefault="00465C42" w:rsidP="00CB276E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:rsidR="00465C42" w:rsidRDefault="00465C42" w:rsidP="00CB276E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465C42" w:rsidRDefault="00465C42" w:rsidP="00CB276E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:rsidR="00465C42" w:rsidRDefault="00465C42" w:rsidP="00CB276E">
            <w:r>
              <w:t>Idx_TA</w:t>
            </w:r>
          </w:p>
        </w:tc>
      </w:tr>
      <w:tr w:rsidR="00465C42" w:rsidTr="00976681">
        <w:trPr>
          <w:trHeight w:val="294"/>
          <w:jc w:val="center"/>
        </w:trPr>
        <w:tc>
          <w:tcPr>
            <w:tcW w:w="1198" w:type="dxa"/>
          </w:tcPr>
          <w:p w:rsidR="00465C42" w:rsidRDefault="00465C42" w:rsidP="00CB276E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  <w:shd w:val="clear" w:color="auto" w:fill="00B0F0"/>
          </w:tcPr>
          <w:p w:rsidR="00465C42" w:rsidRDefault="00465C42" w:rsidP="00CB276E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:rsidR="00465C42" w:rsidRDefault="00465C42" w:rsidP="00CB276E">
            <w:r>
              <w:t>TB6(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17" w:type="dxa"/>
          </w:tcPr>
          <w:p w:rsidR="00465C42" w:rsidRDefault="00465C42" w:rsidP="00CB276E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:rsidR="00465C42" w:rsidRDefault="00465C42" w:rsidP="00CB276E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:rsidR="00465C42" w:rsidRDefault="003F4559" w:rsidP="00CB276E">
            <w:r>
              <w:t>5</w:t>
            </w:r>
            <w:r w:rsidR="00465C42">
              <w:t>(known)</w:t>
            </w:r>
          </w:p>
        </w:tc>
      </w:tr>
      <w:tr w:rsidR="00465C42" w:rsidTr="00976681">
        <w:trPr>
          <w:trHeight w:val="294"/>
          <w:jc w:val="center"/>
        </w:trPr>
        <w:tc>
          <w:tcPr>
            <w:tcW w:w="1198" w:type="dxa"/>
          </w:tcPr>
          <w:p w:rsidR="00465C42" w:rsidRDefault="00465C42" w:rsidP="00CB276E"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shd w:val="clear" w:color="auto" w:fill="00B0F0"/>
          </w:tcPr>
          <w:p w:rsidR="00465C42" w:rsidRDefault="00976681" w:rsidP="00CB276E">
            <w:r>
              <w:t>RB9</w:t>
            </w:r>
            <w:r w:rsidR="00465C42">
              <w:t>(</w:t>
            </w:r>
            <w:r w:rsidR="00465C42" w:rsidRPr="006B33A3">
              <w:rPr>
                <w:color w:val="FF0000"/>
              </w:rPr>
              <w:t>known</w:t>
            </w:r>
            <w:r w:rsidR="00465C42">
              <w:t>)</w:t>
            </w:r>
          </w:p>
        </w:tc>
        <w:tc>
          <w:tcPr>
            <w:tcW w:w="1464" w:type="dxa"/>
          </w:tcPr>
          <w:p w:rsidR="00465C42" w:rsidRDefault="00465C42" w:rsidP="00CB276E">
            <w:r>
              <w:t>TB8</w:t>
            </w:r>
            <w:r>
              <w:rPr>
                <w:rFonts w:hint="eastAsia"/>
              </w:rPr>
              <w:t>(</w:t>
            </w:r>
            <w:r w:rsidRPr="006B33A3">
              <w:rPr>
                <w:color w:val="FF0000"/>
              </w:rPr>
              <w:t>unknown</w:t>
            </w:r>
            <w:r>
              <w:t>)</w:t>
            </w:r>
          </w:p>
        </w:tc>
        <w:tc>
          <w:tcPr>
            <w:tcW w:w="1217" w:type="dxa"/>
          </w:tcPr>
          <w:p w:rsidR="00465C42" w:rsidRDefault="00465C42" w:rsidP="00CB276E">
            <w:r>
              <w:t>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:rsidR="00465C42" w:rsidRDefault="00465C42" w:rsidP="00CB276E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:rsidR="00465C42" w:rsidRDefault="00976681" w:rsidP="00976681">
            <w:r>
              <w:rPr>
                <w:color w:val="FF0000"/>
              </w:rPr>
              <w:t>9</w:t>
            </w:r>
            <w:r w:rsidR="00465C42" w:rsidRPr="001A460A">
              <w:rPr>
                <w:color w:val="FF0000"/>
              </w:rPr>
              <w:t>(known)</w:t>
            </w:r>
          </w:p>
        </w:tc>
      </w:tr>
    </w:tbl>
    <w:p w:rsidR="00976681" w:rsidRPr="00976681" w:rsidRDefault="00976681" w:rsidP="00976681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 xml:space="preserve"> </w:t>
      </w:r>
      <w:r>
        <w:t>本来应当测距序列为</w:t>
      </w:r>
      <w:r>
        <w:rPr>
          <w:rFonts w:hint="eastAsia"/>
        </w:rPr>
        <w:t>:</w:t>
      </w:r>
    </w:p>
    <w:p w:rsidR="00976681" w:rsidRDefault="00976681" w:rsidP="00976681">
      <w:pPr>
        <w:pStyle w:val="a3"/>
        <w:ind w:left="840" w:firstLineChars="0" w:firstLine="0"/>
      </w:pPr>
      <w:r>
        <w:t>TA(7) -</w:t>
      </w:r>
      <w:r>
        <w:rPr>
          <w:rFonts w:hint="eastAsia"/>
        </w:rPr>
        <w:t>&gt;</w:t>
      </w:r>
      <w:r>
        <w:t xml:space="preserve"> RB(7)-&gt;TB(8)-&gt;RA(8)-&gt;TA(9)-&gt;RB(9)</w:t>
      </w:r>
    </w:p>
    <w:p w:rsidR="00976681" w:rsidRPr="00E46A13" w:rsidRDefault="00976681" w:rsidP="00976681">
      <w:pPr>
        <w:pStyle w:val="a3"/>
        <w:ind w:left="840" w:firstLineChars="0" w:firstLine="0"/>
      </w:pPr>
      <w:r>
        <w:rPr>
          <w:rFonts w:hint="eastAsia"/>
        </w:rPr>
        <w:t>现在</w:t>
      </w:r>
      <w:r>
        <w:t>改为</w:t>
      </w:r>
      <w:r>
        <w:rPr>
          <w:rFonts w:hint="eastAsia"/>
        </w:rPr>
        <w:t>:</w:t>
      </w:r>
    </w:p>
    <w:p w:rsidR="00976681" w:rsidRPr="00976681" w:rsidRDefault="00976681" w:rsidP="00976681">
      <w:pPr>
        <w:pStyle w:val="a3"/>
        <w:ind w:left="840" w:firstLineChars="0" w:firstLine="0"/>
      </w:pPr>
      <w:r w:rsidRPr="003F4559">
        <w:rPr>
          <w:color w:val="FF0000"/>
        </w:rPr>
        <w:t>TA(5) -</w:t>
      </w:r>
      <w:r w:rsidRPr="003F4559">
        <w:rPr>
          <w:rFonts w:hint="eastAsia"/>
          <w:color w:val="FF0000"/>
        </w:rPr>
        <w:t>&gt;</w:t>
      </w:r>
      <w:r w:rsidRPr="003F4559">
        <w:rPr>
          <w:color w:val="FF0000"/>
        </w:rPr>
        <w:t xml:space="preserve"> RB(5)-&gt;TB(6)-&gt;RA(6</w:t>
      </w:r>
      <w:r>
        <w:rPr>
          <w:color w:val="FF0000"/>
        </w:rPr>
        <w:t>)-&gt;TA(9</w:t>
      </w:r>
      <w:r w:rsidRPr="003F4559">
        <w:rPr>
          <w:color w:val="FF0000"/>
        </w:rPr>
        <w:t>)</w:t>
      </w:r>
      <w:r>
        <w:rPr>
          <w:color w:val="FF0000"/>
        </w:rPr>
        <w:t>-&gt;RB(9</w:t>
      </w:r>
      <w:r w:rsidRPr="003F4559">
        <w:rPr>
          <w:color w:val="FF0000"/>
        </w:rPr>
        <w:t>)</w:t>
      </w:r>
    </w:p>
    <w:p w:rsidR="00976681" w:rsidRDefault="00465C42" w:rsidP="00465C42">
      <w:pPr>
        <w:pStyle w:val="a3"/>
        <w:ind w:left="720" w:firstLineChars="0" w:firstLine="0"/>
      </w:pPr>
      <w:r>
        <w:t>结论：</w:t>
      </w:r>
    </w:p>
    <w:p w:rsidR="005064A3" w:rsidRDefault="00976681" w:rsidP="00465C42">
      <w:pPr>
        <w:pStyle w:val="a3"/>
        <w:ind w:left="720" w:firstLineChars="0" w:firstLine="0"/>
      </w:pPr>
      <w:r>
        <w:t>根据误差公式可知测距的误差只与传播时间与晶振频率相关。</w:t>
      </w:r>
    </w:p>
    <w:p w:rsidR="005064A3" w:rsidRDefault="005064A3" w:rsidP="005064A3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757B48E" wp14:editId="78909AD0">
            <wp:extent cx="2752381" cy="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78" w:rsidRDefault="00976681" w:rsidP="00741F78">
      <w:pPr>
        <w:pStyle w:val="a3"/>
        <w:ind w:left="720" w:firstLineChars="0" w:firstLine="0"/>
      </w:pPr>
      <w:r w:rsidRPr="00350361">
        <w:rPr>
          <w:color w:val="FF0000"/>
        </w:rPr>
        <w:t>异步测距不会造成误差</w:t>
      </w:r>
      <w:r>
        <w:t>。只要在该段测距时间内</w:t>
      </w:r>
      <w:r>
        <w:rPr>
          <w:rFonts w:hint="eastAsia"/>
        </w:rPr>
        <w:t>(</w:t>
      </w:r>
      <w:r w:rsidRPr="00976681">
        <w:rPr>
          <w:color w:val="FF0000"/>
        </w:rPr>
        <w:t>TA(5</w:t>
      </w:r>
      <w:r>
        <w:rPr>
          <w:color w:val="FF0000"/>
        </w:rPr>
        <w:t>)----</w:t>
      </w:r>
      <w:r w:rsidRPr="00976681">
        <w:rPr>
          <w:color w:val="FF0000"/>
        </w:rPr>
        <w:t>-&gt;</w:t>
      </w:r>
      <w:r>
        <w:rPr>
          <w:color w:val="FF0000"/>
        </w:rPr>
        <w:t>RB(</w:t>
      </w:r>
      <w:r w:rsidRPr="00976681">
        <w:rPr>
          <w:color w:val="FF0000"/>
        </w:rPr>
        <w:t>9</w:t>
      </w:r>
      <w:r>
        <w:rPr>
          <w:color w:val="FF0000"/>
        </w:rPr>
        <w:t xml:space="preserve">) </w:t>
      </w:r>
      <w:r>
        <w:t>)</w:t>
      </w:r>
      <w:r>
        <w:t>的物体保持相对静止</w:t>
      </w:r>
      <w:r w:rsidR="005064A3">
        <w:t>则可以保证误差并非算法造成。不会造成对整体过程的不可逆损坏，即可以保证测距继续进行。</w:t>
      </w:r>
    </w:p>
    <w:p w:rsidR="00741F78" w:rsidRDefault="00741F78" w:rsidP="00741F78">
      <w:pPr>
        <w:pStyle w:val="a3"/>
        <w:ind w:left="720" w:firstLineChars="0" w:firstLine="0"/>
      </w:pPr>
      <w:r>
        <w:t>对于情况三</w:t>
      </w:r>
      <w:r>
        <w:rPr>
          <w:rFonts w:hint="eastAsia"/>
        </w:rPr>
        <w:t>:</w:t>
      </w:r>
    </w:p>
    <w:p w:rsidR="00741F78" w:rsidRDefault="00741F78" w:rsidP="00741F78">
      <w:pPr>
        <w:pStyle w:val="a3"/>
        <w:ind w:left="720" w:firstLineChars="0" w:firstLine="0"/>
      </w:pPr>
      <w:r>
        <w:t>在</w:t>
      </w:r>
      <w:r>
        <w:rPr>
          <w:rFonts w:hint="eastAsia"/>
        </w:rPr>
        <w:t>N=9</w:t>
      </w:r>
      <w:r>
        <w:rPr>
          <w:rFonts w:hint="eastAsia"/>
        </w:rPr>
        <w:t>时，则不做任何更新操作。</w:t>
      </w:r>
    </w:p>
    <w:p w:rsidR="00741F78" w:rsidRDefault="00741F78" w:rsidP="00741F78">
      <w:pPr>
        <w:pStyle w:val="a3"/>
        <w:ind w:left="720" w:firstLineChars="0" w:firstLine="0"/>
      </w:pPr>
      <w:r>
        <w:t>在</w:t>
      </w:r>
      <w:r>
        <w:rPr>
          <w:rFonts w:hint="eastAsia"/>
        </w:rPr>
        <w:t>N=</w:t>
      </w:r>
      <w:r>
        <w:t>11</w:t>
      </w:r>
      <w:r>
        <w:t>时</w:t>
      </w:r>
      <w:r>
        <w:rPr>
          <w:rFonts w:hint="eastAsia"/>
        </w:rPr>
        <w:t>,</w:t>
      </w:r>
      <w:r>
        <w:t>对</w:t>
      </w:r>
      <w:r>
        <w:t>B</w:t>
      </w:r>
      <w:r>
        <w:t>的信息依然停留在上次。</w:t>
      </w:r>
    </w:p>
    <w:p w:rsidR="00741F78" w:rsidRDefault="00741F78" w:rsidP="00741F78">
      <w:pPr>
        <w:pStyle w:val="a3"/>
        <w:ind w:left="720" w:firstLineChars="0" w:firstLine="0"/>
      </w:pPr>
      <w:r>
        <w:rPr>
          <w:rFonts w:hint="eastAsia"/>
        </w:rPr>
        <w:t>更新前：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55"/>
        <w:gridCol w:w="1464"/>
        <w:gridCol w:w="1456"/>
        <w:gridCol w:w="1262"/>
        <w:gridCol w:w="1141"/>
      </w:tblGrid>
      <w:tr w:rsidR="00741F78" w:rsidTr="00741F78">
        <w:trPr>
          <w:trHeight w:val="294"/>
          <w:jc w:val="center"/>
        </w:trPr>
        <w:tc>
          <w:tcPr>
            <w:tcW w:w="1075" w:type="dxa"/>
          </w:tcPr>
          <w:p w:rsidR="00741F78" w:rsidRDefault="00741F78" w:rsidP="00FB44E5"/>
        </w:tc>
        <w:tc>
          <w:tcPr>
            <w:tcW w:w="1255" w:type="dxa"/>
          </w:tcPr>
          <w:p w:rsidR="00741F78" w:rsidRDefault="00741F78" w:rsidP="00FB44E5">
            <w:r>
              <w:t>RB</w:t>
            </w:r>
          </w:p>
        </w:tc>
        <w:tc>
          <w:tcPr>
            <w:tcW w:w="1464" w:type="dxa"/>
          </w:tcPr>
          <w:p w:rsidR="00741F78" w:rsidRDefault="00741F78" w:rsidP="00FB44E5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456" w:type="dxa"/>
          </w:tcPr>
          <w:p w:rsidR="00741F78" w:rsidRDefault="00741F78" w:rsidP="00FB44E5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141" w:type="dxa"/>
          </w:tcPr>
          <w:p w:rsidR="00741F78" w:rsidRDefault="00741F78" w:rsidP="00FB44E5">
            <w:r>
              <w:t>Idx_TA</w:t>
            </w:r>
          </w:p>
        </w:tc>
      </w:tr>
      <w:tr w:rsidR="00741F78" w:rsidTr="00741F78">
        <w:trPr>
          <w:trHeight w:val="294"/>
          <w:jc w:val="center"/>
        </w:trPr>
        <w:tc>
          <w:tcPr>
            <w:tcW w:w="1075" w:type="dxa"/>
          </w:tcPr>
          <w:p w:rsidR="00741F78" w:rsidRDefault="00741F78" w:rsidP="00FB44E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55" w:type="dxa"/>
            <w:shd w:val="clear" w:color="auto" w:fill="00B0F0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:rsidR="00741F78" w:rsidRDefault="00741F78" w:rsidP="00FB44E5">
            <w:r>
              <w:t>TB6(unknown)</w:t>
            </w:r>
          </w:p>
        </w:tc>
        <w:tc>
          <w:tcPr>
            <w:tcW w:w="1456" w:type="dxa"/>
          </w:tcPr>
          <w:p w:rsidR="00741F78" w:rsidRDefault="00741F78" w:rsidP="00FB44E5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141" w:type="dxa"/>
            <w:shd w:val="clear" w:color="auto" w:fill="00B0F0"/>
          </w:tcPr>
          <w:p w:rsidR="00741F78" w:rsidRDefault="00741F78" w:rsidP="00FB44E5">
            <w:r>
              <w:t>5(known)</w:t>
            </w:r>
          </w:p>
        </w:tc>
      </w:tr>
      <w:tr w:rsidR="00741F78" w:rsidTr="00741F78">
        <w:trPr>
          <w:trHeight w:val="294"/>
          <w:jc w:val="center"/>
        </w:trPr>
        <w:tc>
          <w:tcPr>
            <w:tcW w:w="1075" w:type="dxa"/>
          </w:tcPr>
          <w:p w:rsidR="00741F78" w:rsidRDefault="00741F78" w:rsidP="00FB44E5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shd w:val="clear" w:color="auto" w:fill="00B0F0"/>
          </w:tcPr>
          <w:p w:rsidR="00741F78" w:rsidRDefault="00741F78" w:rsidP="00FB44E5">
            <w:r>
              <w:t>(unknown)</w:t>
            </w:r>
          </w:p>
        </w:tc>
        <w:tc>
          <w:tcPr>
            <w:tcW w:w="1464" w:type="dxa"/>
          </w:tcPr>
          <w:p w:rsidR="00741F78" w:rsidRDefault="00741F78" w:rsidP="00FB44E5">
            <w:r>
              <w:rPr>
                <w:rFonts w:hint="eastAsia"/>
              </w:rPr>
              <w:t>(</w:t>
            </w:r>
            <w:r>
              <w:t>unknown)</w:t>
            </w:r>
          </w:p>
        </w:tc>
        <w:tc>
          <w:tcPr>
            <w:tcW w:w="1456" w:type="dxa"/>
          </w:tcPr>
          <w:p w:rsidR="00741F78" w:rsidRDefault="00741F78" w:rsidP="00FB44E5">
            <w:r>
              <w:t>(unknown)</w:t>
            </w:r>
          </w:p>
        </w:tc>
        <w:tc>
          <w:tcPr>
            <w:tcW w:w="1262" w:type="dxa"/>
          </w:tcPr>
          <w:p w:rsidR="00741F78" w:rsidRDefault="00741F78" w:rsidP="00FB44E5">
            <w:r>
              <w:t>(unknown)</w:t>
            </w:r>
          </w:p>
        </w:tc>
        <w:tc>
          <w:tcPr>
            <w:tcW w:w="1141" w:type="dxa"/>
            <w:shd w:val="clear" w:color="auto" w:fill="00B0F0"/>
          </w:tcPr>
          <w:p w:rsidR="00741F78" w:rsidRDefault="00741F78" w:rsidP="00FB44E5">
            <w:r>
              <w:t>(unknown)</w:t>
            </w:r>
          </w:p>
        </w:tc>
      </w:tr>
    </w:tbl>
    <w:p w:rsidR="00741F78" w:rsidRDefault="00741F78" w:rsidP="00741F78">
      <w:pPr>
        <w:ind w:left="420" w:firstLine="420"/>
      </w:pPr>
      <w:r>
        <w:rPr>
          <w:rFonts w:hint="eastAsia"/>
        </w:rPr>
        <w:t>收到了来自</w:t>
      </w:r>
      <w:r>
        <w:rPr>
          <w:rFonts w:hint="eastAsia"/>
        </w:rPr>
        <w:t>B</w:t>
      </w:r>
      <w:r>
        <w:rPr>
          <w:rFonts w:hint="eastAsia"/>
        </w:rPr>
        <w:t>给与的信息</w:t>
      </w:r>
      <w:r>
        <w:rPr>
          <w:rFonts w:hint="eastAsia"/>
        </w:rPr>
        <w:t>,</w:t>
      </w:r>
      <w:r>
        <w:t>并打上</w:t>
      </w:r>
      <w:r>
        <w:rPr>
          <w:rFonts w:hint="eastAsia"/>
        </w:rPr>
        <w:t>A</w:t>
      </w:r>
      <w:r>
        <w:rPr>
          <w:rFonts w:hint="eastAsia"/>
        </w:rPr>
        <w:t>本地的</w:t>
      </w:r>
      <w:r>
        <w:t>时间戳</w:t>
      </w:r>
      <w:r>
        <w:t>RA8</w:t>
      </w:r>
      <w:r>
        <w:rPr>
          <w:rFonts w:hint="eastAsia"/>
        </w:rPr>
        <w:t>：</w:t>
      </w:r>
    </w:p>
    <w:p w:rsidR="00741F78" w:rsidRPr="001A460A" w:rsidRDefault="00741F78" w:rsidP="00741F78">
      <w:pPr>
        <w:ind w:left="420" w:firstLine="420"/>
      </w:pPr>
      <w:r>
        <w:t>获得了</w:t>
      </w:r>
      <w:r>
        <w:t>B</w:t>
      </w:r>
      <w:r>
        <w:t>带来的信息</w:t>
      </w:r>
      <w:r>
        <w:t>, idx_</w:t>
      </w:r>
      <w:r>
        <w:rPr>
          <w:rFonts w:hint="eastAsia"/>
        </w:rPr>
        <w:t>T</w:t>
      </w:r>
      <w:r>
        <w:t>B = 10</w:t>
      </w:r>
      <w:r w:rsidRPr="008A3F28">
        <w:rPr>
          <w:b/>
        </w:rPr>
        <w:t>,</w:t>
      </w:r>
      <w:r w:rsidRPr="008A3F28">
        <w:rPr>
          <w:rFonts w:hint="eastAsia"/>
          <w:b/>
          <w:color w:val="FF0000"/>
        </w:rPr>
        <w:t>T</w:t>
      </w:r>
      <w:r w:rsidR="008A3F28" w:rsidRPr="008A3F28">
        <w:rPr>
          <w:b/>
          <w:color w:val="FF0000"/>
        </w:rPr>
        <w:t>B8</w:t>
      </w:r>
      <w:r w:rsidRPr="008A3F28">
        <w:rPr>
          <w:b/>
        </w:rPr>
        <w:t>,</w:t>
      </w:r>
      <w:r>
        <w:t xml:space="preserve">RB10, </w:t>
      </w:r>
      <w:r w:rsidRPr="0017788A">
        <w:t>Idx_TA</w:t>
      </w:r>
      <w:r>
        <w:t>=9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361"/>
        <w:gridCol w:w="1570"/>
        <w:gridCol w:w="1217"/>
        <w:gridCol w:w="1262"/>
        <w:gridCol w:w="1224"/>
      </w:tblGrid>
      <w:tr w:rsidR="00741F78" w:rsidTr="00FB44E5">
        <w:trPr>
          <w:trHeight w:val="294"/>
          <w:jc w:val="center"/>
        </w:trPr>
        <w:tc>
          <w:tcPr>
            <w:tcW w:w="1198" w:type="dxa"/>
          </w:tcPr>
          <w:p w:rsidR="00741F78" w:rsidRPr="00D41711" w:rsidRDefault="00741F78" w:rsidP="00FB44E5"/>
        </w:tc>
        <w:tc>
          <w:tcPr>
            <w:tcW w:w="1361" w:type="dxa"/>
          </w:tcPr>
          <w:p w:rsidR="00741F78" w:rsidRDefault="00741F78" w:rsidP="00FB44E5">
            <w:r>
              <w:t>RB</w:t>
            </w:r>
          </w:p>
        </w:tc>
        <w:tc>
          <w:tcPr>
            <w:tcW w:w="1464" w:type="dxa"/>
          </w:tcPr>
          <w:p w:rsidR="00741F78" w:rsidRDefault="00741F78" w:rsidP="00FB44E5"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17" w:type="dxa"/>
          </w:tcPr>
          <w:p w:rsidR="00741F78" w:rsidRDefault="00741F78" w:rsidP="00FB44E5">
            <w:r>
              <w:t>idx_</w:t>
            </w:r>
            <w:r>
              <w:rPr>
                <w:rFonts w:hint="eastAsia"/>
              </w:rPr>
              <w:t>T</w:t>
            </w:r>
            <w:r>
              <w:t>B</w:t>
            </w:r>
          </w:p>
        </w:tc>
        <w:tc>
          <w:tcPr>
            <w:tcW w:w="1262" w:type="dxa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A</w:t>
            </w:r>
          </w:p>
        </w:tc>
        <w:tc>
          <w:tcPr>
            <w:tcW w:w="1224" w:type="dxa"/>
          </w:tcPr>
          <w:p w:rsidR="00741F78" w:rsidRDefault="00741F78" w:rsidP="00FB44E5">
            <w:r>
              <w:t>Idx_TA</w:t>
            </w:r>
          </w:p>
        </w:tc>
      </w:tr>
      <w:tr w:rsidR="00741F78" w:rsidTr="00FB44E5">
        <w:trPr>
          <w:trHeight w:val="294"/>
          <w:jc w:val="center"/>
        </w:trPr>
        <w:tc>
          <w:tcPr>
            <w:tcW w:w="1198" w:type="dxa"/>
          </w:tcPr>
          <w:p w:rsidR="00741F78" w:rsidRDefault="00741F78" w:rsidP="00FB44E5">
            <w:r>
              <w:rPr>
                <w:rFonts w:hint="eastAsia"/>
              </w:rPr>
              <w:t>1</w:t>
            </w:r>
          </w:p>
        </w:tc>
        <w:tc>
          <w:tcPr>
            <w:tcW w:w="1361" w:type="dxa"/>
            <w:shd w:val="clear" w:color="auto" w:fill="00B0F0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B5(known)</w:t>
            </w:r>
          </w:p>
        </w:tc>
        <w:tc>
          <w:tcPr>
            <w:tcW w:w="1464" w:type="dxa"/>
            <w:shd w:val="clear" w:color="auto" w:fill="00B0F0"/>
          </w:tcPr>
          <w:p w:rsidR="00741F78" w:rsidRDefault="001139B0" w:rsidP="001139B0">
            <w:r>
              <w:t>TB6(</w:t>
            </w:r>
            <w:r w:rsidRPr="001139B0">
              <w:rPr>
                <w:b/>
                <w:color w:val="FF0000"/>
              </w:rPr>
              <w:t>un</w:t>
            </w:r>
            <w:r w:rsidR="00741F78" w:rsidRPr="001139B0">
              <w:rPr>
                <w:b/>
                <w:color w:val="FF0000"/>
              </w:rPr>
              <w:t>known</w:t>
            </w:r>
            <w:r w:rsidR="00741F78">
              <w:t>)</w:t>
            </w:r>
          </w:p>
        </w:tc>
        <w:tc>
          <w:tcPr>
            <w:tcW w:w="1217" w:type="dxa"/>
          </w:tcPr>
          <w:p w:rsidR="00741F78" w:rsidRDefault="00741F78" w:rsidP="00FB44E5">
            <w:r>
              <w:rPr>
                <w:rFonts w:hint="eastAsia"/>
              </w:rPr>
              <w:t>6</w:t>
            </w:r>
            <w:r>
              <w:t>(known)</w:t>
            </w:r>
          </w:p>
        </w:tc>
        <w:tc>
          <w:tcPr>
            <w:tcW w:w="1262" w:type="dxa"/>
            <w:shd w:val="clear" w:color="auto" w:fill="00B0F0"/>
          </w:tcPr>
          <w:p w:rsidR="00741F78" w:rsidRDefault="00741F78" w:rsidP="00FB44E5">
            <w:r>
              <w:rPr>
                <w:rFonts w:hint="eastAsia"/>
              </w:rPr>
              <w:t>R</w:t>
            </w:r>
            <w:r>
              <w:t>A6(known)</w:t>
            </w:r>
          </w:p>
        </w:tc>
        <w:tc>
          <w:tcPr>
            <w:tcW w:w="1224" w:type="dxa"/>
            <w:shd w:val="clear" w:color="auto" w:fill="00B0F0"/>
          </w:tcPr>
          <w:p w:rsidR="00741F78" w:rsidRDefault="00741F78" w:rsidP="00FB44E5">
            <w:r>
              <w:t>5(known)</w:t>
            </w:r>
          </w:p>
        </w:tc>
      </w:tr>
      <w:tr w:rsidR="00741F78" w:rsidTr="00FB44E5">
        <w:trPr>
          <w:trHeight w:val="294"/>
          <w:jc w:val="center"/>
        </w:trPr>
        <w:tc>
          <w:tcPr>
            <w:tcW w:w="1198" w:type="dxa"/>
          </w:tcPr>
          <w:p w:rsidR="00741F78" w:rsidRDefault="00741F78" w:rsidP="00FB44E5"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shd w:val="clear" w:color="auto" w:fill="00B0F0"/>
          </w:tcPr>
          <w:p w:rsidR="00741F78" w:rsidRDefault="00741F78" w:rsidP="00FB44E5">
            <w:r>
              <w:t>RB9(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464" w:type="dxa"/>
          </w:tcPr>
          <w:p w:rsidR="00741F78" w:rsidRDefault="001139B0" w:rsidP="00FB44E5">
            <w:r>
              <w:t>TB10</w:t>
            </w:r>
            <w:r w:rsidR="00741F78">
              <w:rPr>
                <w:rFonts w:hint="eastAsia"/>
              </w:rPr>
              <w:t>(</w:t>
            </w:r>
            <w:r w:rsidR="00741F78" w:rsidRPr="006B33A3">
              <w:rPr>
                <w:color w:val="FF0000"/>
              </w:rPr>
              <w:t>unknown</w:t>
            </w:r>
            <w:r w:rsidR="00741F78">
              <w:t>)</w:t>
            </w:r>
          </w:p>
        </w:tc>
        <w:tc>
          <w:tcPr>
            <w:tcW w:w="1217" w:type="dxa"/>
          </w:tcPr>
          <w:p w:rsidR="00741F78" w:rsidRDefault="00741F78" w:rsidP="00FB44E5">
            <w:r>
              <w:t>10(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62" w:type="dxa"/>
          </w:tcPr>
          <w:p w:rsidR="00741F78" w:rsidRDefault="00741F78" w:rsidP="00FB44E5">
            <w:r>
              <w:t>RA8(</w:t>
            </w:r>
            <w:r w:rsidRPr="006B33A3">
              <w:rPr>
                <w:color w:val="FF0000"/>
              </w:rPr>
              <w:t>known</w:t>
            </w:r>
            <w:r>
              <w:t>)</w:t>
            </w:r>
          </w:p>
        </w:tc>
        <w:tc>
          <w:tcPr>
            <w:tcW w:w="1224" w:type="dxa"/>
            <w:shd w:val="clear" w:color="auto" w:fill="00B0F0"/>
          </w:tcPr>
          <w:p w:rsidR="00741F78" w:rsidRDefault="00741F78" w:rsidP="00FB44E5">
            <w:r>
              <w:rPr>
                <w:color w:val="FF0000"/>
              </w:rPr>
              <w:t>9</w:t>
            </w:r>
            <w:r w:rsidRPr="001A460A">
              <w:rPr>
                <w:color w:val="FF0000"/>
              </w:rPr>
              <w:t>(known)</w:t>
            </w:r>
          </w:p>
        </w:tc>
      </w:tr>
    </w:tbl>
    <w:p w:rsidR="00741F78" w:rsidRDefault="001139B0" w:rsidP="00741F78">
      <w:pPr>
        <w:rPr>
          <w:b/>
          <w:color w:val="FF0000"/>
        </w:rPr>
      </w:pPr>
      <w:r>
        <w:tab/>
      </w:r>
      <w:r>
        <w:tab/>
      </w:r>
      <w:r w:rsidRPr="001139B0">
        <w:rPr>
          <w:b/>
          <w:color w:val="FF0000"/>
        </w:rPr>
        <w:t>此时发现无法计算</w:t>
      </w:r>
      <w:r>
        <w:rPr>
          <w:b/>
          <w:color w:val="FF0000"/>
        </w:rPr>
        <w:t>，</w:t>
      </w:r>
      <w:r>
        <w:rPr>
          <w:b/>
          <w:color w:val="FF0000"/>
        </w:rPr>
        <w:t>TB6</w:t>
      </w:r>
      <w:r>
        <w:rPr>
          <w:b/>
          <w:color w:val="FF0000"/>
        </w:rPr>
        <w:t>未知，不做计算，只更新本地数值</w:t>
      </w: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即用第二行把第一行覆盖掉</w:t>
      </w:r>
      <w:r>
        <w:rPr>
          <w:b/>
          <w:color w:val="FF0000"/>
        </w:rPr>
        <w:t>)</w:t>
      </w:r>
      <w:r>
        <w:rPr>
          <w:b/>
          <w:color w:val="FF0000"/>
        </w:rPr>
        <w:t>。</w:t>
      </w:r>
    </w:p>
    <w:p w:rsidR="001139B0" w:rsidRPr="008A3F28" w:rsidRDefault="001139B0" w:rsidP="00741F78"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1139B0">
        <w:t>结论</w:t>
      </w:r>
      <w:r w:rsidR="008A3F28">
        <w:t>：舍弃此次更新。该次丢包不会影响到下一次。</w:t>
      </w:r>
      <w:r>
        <w:t>由于丢包导致的是</w:t>
      </w:r>
      <w:r w:rsidR="008A3F28">
        <w:t>测距的延时加长，不确定性增加。不会造成对整体过程的不可逆损坏，</w:t>
      </w:r>
      <w:r>
        <w:t>可以保证测距继续进行。</w:t>
      </w:r>
    </w:p>
    <w:p w:rsidR="001139B0" w:rsidRDefault="001139B0" w:rsidP="00741F78">
      <w:r>
        <w:tab/>
      </w:r>
      <w:r>
        <w:tab/>
      </w:r>
    </w:p>
    <w:p w:rsidR="00E30A44" w:rsidRDefault="00E30A44" w:rsidP="00E30A44">
      <w:pPr>
        <w:pStyle w:val="a3"/>
        <w:numPr>
          <w:ilvl w:val="0"/>
          <w:numId w:val="4"/>
        </w:numPr>
        <w:ind w:firstLineChars="0"/>
      </w:pPr>
      <w:r>
        <w:t>重复接收</w:t>
      </w:r>
    </w:p>
    <w:p w:rsidR="00E30A44" w:rsidRDefault="00E30A44" w:rsidP="00E30A44">
      <w:pPr>
        <w:pStyle w:val="a3"/>
        <w:ind w:left="300"/>
      </w:pPr>
      <w:r>
        <w:t>考虑这样一个情况。</w:t>
      </w:r>
      <w:r>
        <w:rPr>
          <w:rFonts w:hint="eastAsia"/>
        </w:rPr>
        <w:t xml:space="preserve"> </w:t>
      </w:r>
      <w:r>
        <w:t>A</w:t>
      </w:r>
      <w:r>
        <w:t>的传输周期远远大于</w:t>
      </w:r>
      <w:r>
        <w:rPr>
          <w:rFonts w:hint="eastAsia"/>
        </w:rPr>
        <w:t>B</w:t>
      </w:r>
      <w:r>
        <w:rPr>
          <w:rFonts w:hint="eastAsia"/>
        </w:rPr>
        <w:t>。导致</w:t>
      </w:r>
      <w:r>
        <w:rPr>
          <w:rFonts w:hint="eastAsia"/>
        </w:rPr>
        <w:t>A</w:t>
      </w:r>
      <w:r>
        <w:rPr>
          <w:rFonts w:hint="eastAsia"/>
        </w:rPr>
        <w:t>在一个周期内部收到了来自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次传送的报文。</w:t>
      </w:r>
    </w:p>
    <w:p w:rsidR="005064A3" w:rsidRDefault="005064A3" w:rsidP="005064A3">
      <w:pPr>
        <w:pStyle w:val="a3"/>
        <w:ind w:left="720" w:firstLineChars="0" w:firstLine="0"/>
      </w:pPr>
      <w:r>
        <w:t>显然</w:t>
      </w:r>
      <w:r>
        <w:rPr>
          <w:rFonts w:hint="eastAsia"/>
        </w:rPr>
        <w:t>A</w:t>
      </w:r>
      <w:r>
        <w:t xml:space="preserve"> </w:t>
      </w:r>
      <w:r>
        <w:t>收到的包是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t>B</w:t>
      </w:r>
      <w:r>
        <w:t>顺序发出的。</w:t>
      </w:r>
    </w:p>
    <w:p w:rsidR="005064A3" w:rsidRDefault="005064A3" w:rsidP="005064A3">
      <w:pPr>
        <w:pStyle w:val="a3"/>
        <w:ind w:left="720" w:firstLineChars="0" w:firstLine="0"/>
      </w:pPr>
      <w:r>
        <w:t>例子：</w:t>
      </w:r>
    </w:p>
    <w:p w:rsidR="005064A3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 xml:space="preserve"> 7</w:t>
      </w:r>
      <w:r>
        <w:t>时，</w:t>
      </w:r>
      <w:r>
        <w:rPr>
          <w:rFonts w:hint="eastAsia"/>
        </w:rPr>
        <w:t>A</w:t>
      </w:r>
      <w:r>
        <w:rPr>
          <w:rFonts w:hint="eastAsia"/>
        </w:rPr>
        <w:t>发送了报文。</w:t>
      </w:r>
    </w:p>
    <w:p w:rsidR="005064A3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 xml:space="preserve"> </w:t>
      </w:r>
      <w:r>
        <w:t xml:space="preserve">N= 9 </w:t>
      </w:r>
      <w:r>
        <w:t>时，</w:t>
      </w:r>
      <w:r>
        <w:t>A</w:t>
      </w:r>
      <w:r>
        <w:rPr>
          <w:rFonts w:hint="eastAsia"/>
        </w:rPr>
        <w:t>没有收到</w:t>
      </w:r>
      <w:r>
        <w:t>B</w:t>
      </w:r>
      <w:r>
        <w:rPr>
          <w:rFonts w:hint="eastAsia"/>
        </w:rPr>
        <w:t>的报文，</w:t>
      </w:r>
      <w:r>
        <w:rPr>
          <w:rFonts w:hint="eastAsia"/>
        </w:rPr>
        <w:t>A</w:t>
      </w:r>
      <w:r>
        <w:rPr>
          <w:rFonts w:hint="eastAsia"/>
        </w:rPr>
        <w:t>继续发送报文。</w:t>
      </w:r>
    </w:p>
    <w:p w:rsidR="005064A3" w:rsidRDefault="005064A3" w:rsidP="005064A3">
      <w:pPr>
        <w:pStyle w:val="a3"/>
        <w:ind w:left="720" w:firstLineChars="0" w:firstLine="0"/>
      </w:pPr>
      <w:r>
        <w:t>场景一：</w:t>
      </w:r>
    </w:p>
    <w:p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两次应答分别是</w:t>
      </w:r>
      <w:r>
        <w:rPr>
          <w:rFonts w:hint="eastAsia"/>
        </w:rPr>
        <w:t>N=</w:t>
      </w:r>
      <w:r>
        <w:t>7(Idx_TA=7)</w:t>
      </w:r>
      <w:r>
        <w:t>以及</w:t>
      </w:r>
      <w:r>
        <w:rPr>
          <w:rFonts w:hint="eastAsia"/>
        </w:rPr>
        <w:t>N=</w:t>
      </w:r>
      <w:r>
        <w:t>9(Idx_TA=7)</w:t>
      </w:r>
      <w:r>
        <w:rPr>
          <w:rFonts w:hint="eastAsia"/>
        </w:rPr>
        <w:t>。</w:t>
      </w:r>
    </w:p>
    <w:p w:rsidR="005064A3" w:rsidRDefault="005064A3" w:rsidP="00E30A44">
      <w:pPr>
        <w:pStyle w:val="a3"/>
        <w:ind w:left="720" w:firstLineChars="0" w:firstLine="0"/>
      </w:pPr>
      <w:r>
        <w:t>可以将情况归类为</w:t>
      </w:r>
      <w:r>
        <w:rPr>
          <w:rFonts w:hint="eastAsia"/>
        </w:rPr>
        <w:t xml:space="preserve"> </w:t>
      </w:r>
      <w:r>
        <w:t>丢包场景一</w:t>
      </w:r>
      <w:r>
        <w:rPr>
          <w:rFonts w:hint="eastAsia"/>
        </w:rPr>
        <w:t>(</w:t>
      </w:r>
      <w:r>
        <w:t>假丢包</w:t>
      </w:r>
      <w:r>
        <w:t>)</w:t>
      </w:r>
      <w:r>
        <w:t>。</w:t>
      </w:r>
    </w:p>
    <w:p w:rsidR="005064A3" w:rsidRDefault="005064A3" w:rsidP="005064A3">
      <w:pPr>
        <w:pStyle w:val="a3"/>
        <w:ind w:left="720" w:firstLineChars="0" w:firstLine="0"/>
      </w:pPr>
      <w:r>
        <w:t>场景二：</w:t>
      </w:r>
    </w:p>
    <w:p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两次应答分别是</w:t>
      </w:r>
      <w:r>
        <w:rPr>
          <w:rFonts w:hint="eastAsia"/>
        </w:rPr>
        <w:t>N=</w:t>
      </w:r>
      <w:r>
        <w:t>7(Idx_TA=7)</w:t>
      </w:r>
      <w:r>
        <w:t>以及</w:t>
      </w:r>
      <w:r>
        <w:rPr>
          <w:rFonts w:hint="eastAsia"/>
        </w:rPr>
        <w:t>B</w:t>
      </w:r>
      <w:r>
        <w:rPr>
          <w:rFonts w:hint="eastAsia"/>
        </w:rPr>
        <w:t>的报文未涉及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064A3" w:rsidRDefault="005064A3" w:rsidP="005064A3">
      <w:pPr>
        <w:pStyle w:val="a3"/>
        <w:ind w:left="720" w:firstLineChars="0" w:firstLine="0"/>
      </w:pPr>
      <w:r>
        <w:t>可以将情况归类为</w:t>
      </w:r>
      <w:r>
        <w:rPr>
          <w:rFonts w:hint="eastAsia"/>
        </w:rPr>
        <w:t xml:space="preserve"> </w:t>
      </w:r>
      <w:r>
        <w:t>丢包场景一</w:t>
      </w:r>
      <w:r>
        <w:rPr>
          <w:rFonts w:hint="eastAsia"/>
        </w:rPr>
        <w:t>(</w:t>
      </w:r>
      <w:r>
        <w:t>假丢包</w:t>
      </w:r>
      <w:r>
        <w:t>)</w:t>
      </w:r>
      <w:r>
        <w:t>，以及不做处理。</w:t>
      </w:r>
    </w:p>
    <w:p w:rsidR="005064A3" w:rsidRDefault="005064A3" w:rsidP="005064A3">
      <w:pPr>
        <w:pStyle w:val="a3"/>
        <w:ind w:left="720" w:firstLineChars="0" w:firstLine="0"/>
      </w:pPr>
      <w:r>
        <w:t>场景三：</w:t>
      </w:r>
    </w:p>
    <w:p w:rsidR="005064A3" w:rsidRPr="0017788A" w:rsidRDefault="005064A3" w:rsidP="005064A3">
      <w:pPr>
        <w:pStyle w:val="a3"/>
        <w:ind w:left="720" w:firstLineChars="0" w:firstLine="0"/>
      </w:pPr>
      <w:r>
        <w:t>设在</w:t>
      </w:r>
      <w:r>
        <w:rPr>
          <w:rFonts w:hint="eastAsia"/>
        </w:rPr>
        <w:t>N=</w:t>
      </w:r>
      <w:r>
        <w:t>11</w:t>
      </w:r>
      <w:r>
        <w:t>时，</w:t>
      </w:r>
      <w:r>
        <w:t>A</w:t>
      </w:r>
      <w:r>
        <w:rPr>
          <w:rFonts w:hint="eastAsia"/>
        </w:rPr>
        <w:t>收到了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个报文，</w:t>
      </w:r>
      <w:r>
        <w:rPr>
          <w:rFonts w:hint="eastAsia"/>
        </w:rPr>
        <w:t>B</w:t>
      </w:r>
      <w:r>
        <w:rPr>
          <w:rFonts w:hint="eastAsia"/>
        </w:rPr>
        <w:t>的两次应答分别是</w:t>
      </w:r>
      <w:r>
        <w:t>B</w:t>
      </w:r>
      <w:r>
        <w:rPr>
          <w:rFonts w:hint="eastAsia"/>
        </w:rPr>
        <w:t>的报文未涉及</w:t>
      </w:r>
      <w:r>
        <w:rPr>
          <w:rFonts w:hint="eastAsia"/>
        </w:rPr>
        <w:t>A</w:t>
      </w:r>
      <w:r w:rsidRPr="005064A3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N=</w:t>
      </w:r>
      <w:r>
        <w:t>9(Idx_TA=7)</w:t>
      </w:r>
      <w:r>
        <w:rPr>
          <w:rFonts w:hint="eastAsia"/>
        </w:rPr>
        <w:t>。</w:t>
      </w:r>
    </w:p>
    <w:p w:rsidR="005064A3" w:rsidRDefault="005064A3" w:rsidP="009625DF">
      <w:pPr>
        <w:pStyle w:val="a3"/>
        <w:ind w:left="720" w:firstLineChars="0" w:firstLine="0"/>
      </w:pPr>
      <w:r>
        <w:t>可以将情况归类为</w:t>
      </w:r>
      <w:r w:rsidR="009625DF">
        <w:t>不做处理，</w:t>
      </w:r>
      <w:r>
        <w:t>丢包场景一</w:t>
      </w:r>
      <w:r>
        <w:rPr>
          <w:rFonts w:hint="eastAsia"/>
        </w:rPr>
        <w:t>(</w:t>
      </w:r>
      <w:r>
        <w:t>假丢包</w:t>
      </w:r>
      <w:r>
        <w:t>)</w:t>
      </w:r>
    </w:p>
    <w:p w:rsidR="000D74C6" w:rsidRDefault="00890865" w:rsidP="000D7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误差引入</w:t>
      </w:r>
    </w:p>
    <w:p w:rsidR="009625DF" w:rsidRDefault="009625DF" w:rsidP="009625DF">
      <w:pPr>
        <w:pStyle w:val="a3"/>
        <w:ind w:left="360" w:firstLineChars="0" w:firstLine="0"/>
      </w:pPr>
      <w:r>
        <w:t>如前文提到，</w:t>
      </w:r>
      <w:r>
        <w:rPr>
          <w:rFonts w:hint="eastAsia"/>
        </w:rPr>
        <w:t>T</w:t>
      </w:r>
      <w:r>
        <w:t>WR</w:t>
      </w:r>
      <w:r>
        <w:t>误差主要的来源是传播时间与晶振频率。</w:t>
      </w:r>
    </w:p>
    <w:p w:rsidR="009625DF" w:rsidRDefault="009625DF" w:rsidP="009625D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930198" wp14:editId="63B0E4BB">
            <wp:extent cx="2752381" cy="6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DF" w:rsidRDefault="009625DF" w:rsidP="009625DF">
      <w:pPr>
        <w:pStyle w:val="a3"/>
        <w:ind w:left="360" w:firstLineChars="0" w:firstLine="0"/>
      </w:pPr>
      <w:r>
        <w:t>涉及过程中引入的误差主要来源于异步性造成的误差。</w:t>
      </w:r>
    </w:p>
    <w:p w:rsidR="009625DF" w:rsidRDefault="009625DF" w:rsidP="009625DF">
      <w:pPr>
        <w:pStyle w:val="a3"/>
        <w:numPr>
          <w:ilvl w:val="3"/>
          <w:numId w:val="2"/>
        </w:numPr>
        <w:ind w:firstLineChars="0"/>
      </w:pPr>
      <w:r>
        <w:t>测距过程为非实时测距</w:t>
      </w:r>
      <w:r>
        <w:rPr>
          <w:rFonts w:hint="eastAsia"/>
        </w:rPr>
        <w:t>(</w:t>
      </w:r>
      <w:r>
        <w:t>相差一个周期</w:t>
      </w:r>
      <w:r>
        <w:t>)</w:t>
      </w:r>
    </w:p>
    <w:p w:rsidR="009625DF" w:rsidRDefault="009625DF" w:rsidP="009625DF">
      <w:pPr>
        <w:pStyle w:val="a3"/>
        <w:numPr>
          <w:ilvl w:val="3"/>
          <w:numId w:val="2"/>
        </w:numPr>
        <w:ind w:firstLineChars="0"/>
      </w:pPr>
      <w:r>
        <w:t>丢包以及重复接收造成非实时测距可能会有多个周期的延时</w:t>
      </w:r>
      <w:r w:rsidR="008A3F28">
        <w:rPr>
          <w:rFonts w:hint="eastAsia"/>
        </w:rPr>
        <w:t>。</w:t>
      </w:r>
    </w:p>
    <w:p w:rsidR="009625DF" w:rsidRDefault="009625DF" w:rsidP="009625DF">
      <w:pPr>
        <w:pStyle w:val="a3"/>
        <w:ind w:left="1680" w:firstLineChars="0" w:firstLine="0"/>
      </w:pPr>
    </w:p>
    <w:p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测距方式</w:t>
      </w:r>
    </w:p>
    <w:p w:rsidR="009625DF" w:rsidDel="00831FB8" w:rsidRDefault="00890865" w:rsidP="009625DF">
      <w:pPr>
        <w:pStyle w:val="a3"/>
        <w:numPr>
          <w:ilvl w:val="1"/>
          <w:numId w:val="2"/>
        </w:numPr>
        <w:ind w:firstLineChars="0"/>
        <w:rPr>
          <w:del w:id="10" w:author="Jason" w:date="2019-10-14T11:58:00Z"/>
        </w:rPr>
      </w:pPr>
      <w:del w:id="11" w:author="Jason" w:date="2019-10-14T11:58:00Z">
        <w:r w:rsidDel="00831FB8">
          <w:delText>迭代测试</w:delText>
        </w:r>
      </w:del>
    </w:p>
    <w:p w:rsidR="009625DF" w:rsidDel="00831FB8" w:rsidRDefault="00890865" w:rsidP="009625DF">
      <w:pPr>
        <w:pStyle w:val="a3"/>
        <w:ind w:left="1260" w:firstLineChars="0" w:firstLine="0"/>
        <w:rPr>
          <w:del w:id="12" w:author="Jason" w:date="2019-10-14T11:58:00Z"/>
        </w:rPr>
      </w:pPr>
      <w:del w:id="13" w:author="Jason" w:date="2019-10-14T11:58:00Z">
        <w:r w:rsidDel="00831FB8">
          <w:delText>公式</w:delText>
        </w:r>
        <w:r w:rsidR="009625DF" w:rsidDel="00831FB8">
          <w:rPr>
            <w:rFonts w:hint="eastAsia"/>
          </w:rPr>
          <w:delText>:</w:delText>
        </w:r>
      </w:del>
    </w:p>
    <w:p w:rsidR="009625DF" w:rsidDel="00831FB8" w:rsidRDefault="00373D3E" w:rsidP="00890865">
      <w:pPr>
        <w:pStyle w:val="a3"/>
        <w:ind w:left="1260" w:firstLineChars="0" w:firstLine="0"/>
        <w:rPr>
          <w:del w:id="14" w:author="Jason" w:date="2019-10-14T11:58:00Z"/>
        </w:rPr>
      </w:pPr>
      <w:del w:id="15" w:author="Jason" w:date="2019-10-14T11:58:00Z">
        <w:r w:rsidDel="00831FB8">
          <w:lastRenderedPageBreak/>
          <w:tab/>
          <w:delText>Distance(0</w:delText>
        </w:r>
        <w:r w:rsidR="009625DF" w:rsidDel="00831FB8">
          <w:delText>) = random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16" w:author="Jason" w:date="2019-10-14T11:58:00Z"/>
        </w:rPr>
      </w:pPr>
      <w:del w:id="17" w:author="Jason" w:date="2019-10-14T11:58:00Z">
        <w:r w:rsidDel="00831FB8">
          <w:tab/>
          <w:delText>Loop forever: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18" w:author="Jason" w:date="2019-10-14T11:58:00Z"/>
        </w:rPr>
      </w:pPr>
      <w:del w:id="19" w:author="Jason" w:date="2019-10-14T11:58:00Z">
        <w:r w:rsidDel="00831FB8">
          <w:tab/>
        </w:r>
        <w:r w:rsidDel="00831FB8">
          <w:tab/>
          <w:delText>Distance(t) = 0.5*Distance(t-1) + 0.5*TWR(t)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20" w:author="Jason" w:date="2019-10-14T11:58:00Z"/>
        </w:rPr>
      </w:pPr>
      <w:del w:id="21" w:author="Jason" w:date="2019-10-14T11:58:00Z">
        <w:r w:rsidDel="00831FB8">
          <w:delText xml:space="preserve">TWR </w:delText>
        </w:r>
        <w:r w:rsidDel="00831FB8">
          <w:rPr>
            <w:rFonts w:hint="eastAsia"/>
          </w:rPr>
          <w:delText>(</w:delText>
        </w:r>
        <w:r w:rsidDel="00831FB8">
          <w:delText xml:space="preserve">t): </w:delText>
        </w:r>
        <w:r w:rsidDel="00831FB8">
          <w:delText>测距公式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22" w:author="Jason" w:date="2019-10-14T11:58:00Z"/>
        </w:rPr>
      </w:pPr>
      <w:del w:id="23" w:author="Jason" w:date="2019-10-14T11:58:00Z">
        <w:r w:rsidDel="00831FB8">
          <w:delText xml:space="preserve">Distance(t): </w:delText>
        </w:r>
        <w:r w:rsidDel="00831FB8">
          <w:delText>距离</w:delText>
        </w:r>
      </w:del>
    </w:p>
    <w:p w:rsidR="00890865" w:rsidDel="00831FB8" w:rsidRDefault="00890865" w:rsidP="00890865">
      <w:pPr>
        <w:pStyle w:val="a3"/>
        <w:ind w:left="1260" w:firstLineChars="0" w:firstLine="0"/>
        <w:rPr>
          <w:del w:id="24" w:author="Jason" w:date="2019-10-14T11:58:00Z"/>
        </w:rPr>
      </w:pPr>
      <w:del w:id="25" w:author="Jason" w:date="2019-10-14T11:58:00Z">
        <w:r w:rsidDel="00831FB8">
          <w:delText>收敛性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26" w:author="Jason" w:date="2019-10-14T11:58:00Z"/>
        </w:rPr>
      </w:pPr>
      <w:del w:id="27" w:author="Jason" w:date="2019-10-14T11:58:00Z">
        <w:r w:rsidDel="00831FB8">
          <w:tab/>
        </w:r>
        <w:r w:rsidDel="00831FB8">
          <w:delText>只要相对静止一段时间，显然一定收敛。</w:delText>
        </w:r>
      </w:del>
    </w:p>
    <w:p w:rsidR="00890865" w:rsidDel="00831FB8" w:rsidRDefault="00890865" w:rsidP="00890865">
      <w:pPr>
        <w:pStyle w:val="a3"/>
        <w:ind w:left="1260" w:firstLineChars="0" w:firstLine="0"/>
        <w:rPr>
          <w:del w:id="28" w:author="Jason" w:date="2019-10-14T11:58:00Z"/>
        </w:rPr>
      </w:pPr>
      <w:del w:id="29" w:author="Jason" w:date="2019-10-14T11:58:00Z">
        <w:r w:rsidDel="00831FB8">
          <w:delText>分析</w:delText>
        </w:r>
        <w:r w:rsidR="009625DF" w:rsidDel="00831FB8">
          <w:delText>：</w:delText>
        </w:r>
      </w:del>
    </w:p>
    <w:p w:rsidR="009625DF" w:rsidDel="00831FB8" w:rsidRDefault="009625DF" w:rsidP="00890865">
      <w:pPr>
        <w:pStyle w:val="a3"/>
        <w:ind w:left="1260" w:firstLineChars="0" w:firstLine="0"/>
        <w:rPr>
          <w:del w:id="30" w:author="Jason" w:date="2019-10-14T11:58:00Z"/>
        </w:rPr>
      </w:pPr>
      <w:del w:id="31" w:author="Jason" w:date="2019-10-14T11:58:00Z">
        <w:r w:rsidDel="00831FB8">
          <w:tab/>
        </w:r>
        <w:r w:rsidDel="00831FB8">
          <w:delText>随机赋值利用迭代的方式进行可以减小误差的方差，相当于多次测距取均值。同时消除了由于随机初始化带来的误差。</w:delText>
        </w:r>
        <w:r w:rsidR="00CB276E" w:rsidDel="00831FB8">
          <w:delText>对相对一段时间内静止物体测距更加精确。对速度较快运动物体</w:delText>
        </w:r>
        <w:r w:rsidR="00CB276E" w:rsidDel="00831FB8">
          <w:rPr>
            <w:rFonts w:hint="eastAsia"/>
          </w:rPr>
          <w:delText>,</w:delText>
        </w:r>
        <w:r w:rsidR="00CB276E" w:rsidDel="00831FB8">
          <w:delText>存在误差，需要花费时间进行收敛。</w:delText>
        </w:r>
      </w:del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直接测距</w:t>
      </w:r>
    </w:p>
    <w:p w:rsidR="00CB276E" w:rsidRPr="00CB276E" w:rsidRDefault="00CB276E" w:rsidP="00CB276E">
      <w:pPr>
        <w:pStyle w:val="a3"/>
        <w:ind w:left="1260" w:firstLineChars="0" w:firstLine="0"/>
      </w:pPr>
      <w:r>
        <w:t>直接套用测距公式：</w:t>
      </w:r>
      <w:r>
        <w:t xml:space="preserve">TWR </w:t>
      </w:r>
      <w:r>
        <w:rPr>
          <w:rFonts w:hint="eastAsia"/>
        </w:rPr>
        <w:t>(</w:t>
      </w:r>
      <w:r>
        <w:t xml:space="preserve">t) </w:t>
      </w:r>
    </w:p>
    <w:p w:rsidR="00CB276E" w:rsidRDefault="00890865" w:rsidP="00890865">
      <w:pPr>
        <w:pStyle w:val="a3"/>
        <w:ind w:left="1260" w:firstLineChars="0" w:firstLine="0"/>
      </w:pPr>
      <w:r>
        <w:t>误差分析</w:t>
      </w:r>
      <w:r w:rsidR="009625DF">
        <w:t>：</w:t>
      </w:r>
    </w:p>
    <w:p w:rsidR="00890865" w:rsidRDefault="009625DF" w:rsidP="00890865">
      <w:pPr>
        <w:pStyle w:val="a3"/>
        <w:ind w:left="1260" w:firstLineChars="0" w:firstLine="0"/>
      </w:pPr>
      <w:r>
        <w:t>误差主要由误差公式</w:t>
      </w:r>
      <w:r w:rsidR="00CB276E">
        <w:t>造成，</w:t>
      </w:r>
      <w:r w:rsidR="008A3F28">
        <w:t>没有进行多次</w:t>
      </w:r>
      <w:r w:rsidR="00CB276E">
        <w:t>测距</w:t>
      </w:r>
      <w:r w:rsidR="008A3F28">
        <w:t>，测距</w:t>
      </w:r>
      <w:r w:rsidR="00CB276E">
        <w:t>值波动较大。在测试相对静止物体时无法提高精度。对速度较快</w:t>
      </w:r>
      <w:r w:rsidR="008A3F28">
        <w:t>的</w:t>
      </w:r>
      <w:r w:rsidR="00CB276E">
        <w:t>物体测距，实时性较好，计算量小，不受历史结果影响。</w:t>
      </w:r>
    </w:p>
    <w:p w:rsidR="00890865" w:rsidRDefault="00890865" w:rsidP="00890865">
      <w:pPr>
        <w:pStyle w:val="a3"/>
        <w:numPr>
          <w:ilvl w:val="0"/>
          <w:numId w:val="2"/>
        </w:numPr>
        <w:ind w:firstLineChars="0"/>
      </w:pPr>
      <w:r>
        <w:t>缺点</w:t>
      </w:r>
    </w:p>
    <w:p w:rsidR="00890865" w:rsidRDefault="00890865" w:rsidP="00890865">
      <w:pPr>
        <w:pStyle w:val="a3"/>
        <w:numPr>
          <w:ilvl w:val="1"/>
          <w:numId w:val="2"/>
        </w:numPr>
        <w:ind w:firstLineChars="0"/>
      </w:pPr>
      <w:r>
        <w:t>会不会有信道占用</w:t>
      </w:r>
      <w:r w:rsidR="000D74C6">
        <w:t>，导致丢包</w:t>
      </w:r>
      <w:r w:rsidR="00066D34">
        <w:t>或错误</w:t>
      </w:r>
      <w:r>
        <w:t>的问题？</w:t>
      </w:r>
      <w:ins w:id="32" w:author="Jason" w:date="2019-10-14T11:58:00Z">
        <w:r w:rsidR="00831FB8">
          <w:t>使用随机数进行传输</w:t>
        </w:r>
      </w:ins>
      <w:ins w:id="33" w:author="Jason" w:date="2019-10-14T11:59:00Z">
        <w:r w:rsidR="00831FB8">
          <w:t>以减小丢包概率</w:t>
        </w:r>
      </w:ins>
    </w:p>
    <w:p w:rsidR="00890865" w:rsidRDefault="000D74C6" w:rsidP="00890865">
      <w:pPr>
        <w:pStyle w:val="a3"/>
        <w:numPr>
          <w:ilvl w:val="1"/>
          <w:numId w:val="2"/>
        </w:numPr>
        <w:ind w:firstLineChars="0"/>
      </w:pPr>
      <w:r>
        <w:t>如果使用迭代测距的方式，</w:t>
      </w:r>
      <w:r w:rsidR="00890865">
        <w:t>不知道何时收敛</w:t>
      </w:r>
      <w:r w:rsidR="008A3F28">
        <w:t>。</w:t>
      </w:r>
      <w:ins w:id="34" w:author="Jason" w:date="2019-10-14T11:59:00Z">
        <w:r w:rsidR="00831FB8">
          <w:t>不使用迭代</w:t>
        </w:r>
      </w:ins>
    </w:p>
    <w:p w:rsidR="000D74C6" w:rsidRDefault="000D74C6" w:rsidP="000D74C6">
      <w:pPr>
        <w:pStyle w:val="a3"/>
        <w:numPr>
          <w:ilvl w:val="1"/>
          <w:numId w:val="2"/>
        </w:numPr>
        <w:ind w:firstLineChars="0"/>
      </w:pPr>
      <w:r>
        <w:t>接近实时，</w:t>
      </w:r>
      <w:r w:rsidR="00066D34">
        <w:t>依然</w:t>
      </w:r>
      <w:r>
        <w:t>存在一个时间差</w:t>
      </w:r>
      <w:r w:rsidR="00066D34">
        <w:t>。</w:t>
      </w:r>
    </w:p>
    <w:sectPr w:rsidR="000D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47" w:rsidRDefault="00920B47" w:rsidP="000D57CB">
      <w:r>
        <w:separator/>
      </w:r>
    </w:p>
  </w:endnote>
  <w:endnote w:type="continuationSeparator" w:id="0">
    <w:p w:rsidR="00920B47" w:rsidRDefault="00920B47" w:rsidP="000D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47" w:rsidRDefault="00920B47" w:rsidP="000D57CB">
      <w:r>
        <w:separator/>
      </w:r>
    </w:p>
  </w:footnote>
  <w:footnote w:type="continuationSeparator" w:id="0">
    <w:p w:rsidR="00920B47" w:rsidRDefault="00920B47" w:rsidP="000D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A375C"/>
    <w:multiLevelType w:val="hybridMultilevel"/>
    <w:tmpl w:val="0CE86E06"/>
    <w:lvl w:ilvl="0" w:tplc="ADD6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61FD3"/>
    <w:multiLevelType w:val="hybridMultilevel"/>
    <w:tmpl w:val="AD2C0156"/>
    <w:lvl w:ilvl="0" w:tplc="D5DABA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C0E8E"/>
    <w:multiLevelType w:val="hybridMultilevel"/>
    <w:tmpl w:val="D04EBC8E"/>
    <w:lvl w:ilvl="0" w:tplc="AD64421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1D94FC8"/>
    <w:multiLevelType w:val="hybridMultilevel"/>
    <w:tmpl w:val="8DB8741A"/>
    <w:lvl w:ilvl="0" w:tplc="4448F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son">
    <w15:presenceInfo w15:providerId="None" w15:userId="Ja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B6"/>
    <w:rsid w:val="00066D34"/>
    <w:rsid w:val="000B6C6E"/>
    <w:rsid w:val="000D57CB"/>
    <w:rsid w:val="000D74C6"/>
    <w:rsid w:val="001139B0"/>
    <w:rsid w:val="001441C4"/>
    <w:rsid w:val="0014557D"/>
    <w:rsid w:val="00155CED"/>
    <w:rsid w:val="0017788A"/>
    <w:rsid w:val="001A460A"/>
    <w:rsid w:val="00277B9C"/>
    <w:rsid w:val="003252F1"/>
    <w:rsid w:val="00350361"/>
    <w:rsid w:val="00373D3E"/>
    <w:rsid w:val="003F4559"/>
    <w:rsid w:val="00465C42"/>
    <w:rsid w:val="004809E6"/>
    <w:rsid w:val="005064A3"/>
    <w:rsid w:val="00546982"/>
    <w:rsid w:val="00591D69"/>
    <w:rsid w:val="00624343"/>
    <w:rsid w:val="006B33A3"/>
    <w:rsid w:val="007056BD"/>
    <w:rsid w:val="007405D2"/>
    <w:rsid w:val="00741F78"/>
    <w:rsid w:val="007C44D4"/>
    <w:rsid w:val="00831FB8"/>
    <w:rsid w:val="00890865"/>
    <w:rsid w:val="008A3F28"/>
    <w:rsid w:val="00920B47"/>
    <w:rsid w:val="009625DF"/>
    <w:rsid w:val="00976681"/>
    <w:rsid w:val="009E40FB"/>
    <w:rsid w:val="00A76AB2"/>
    <w:rsid w:val="00A81DA3"/>
    <w:rsid w:val="00BE595C"/>
    <w:rsid w:val="00CB276E"/>
    <w:rsid w:val="00D41711"/>
    <w:rsid w:val="00D7555C"/>
    <w:rsid w:val="00DD047E"/>
    <w:rsid w:val="00E30A44"/>
    <w:rsid w:val="00E46A13"/>
    <w:rsid w:val="00F93B41"/>
    <w:rsid w:val="00FD369B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12C2F-3156-468A-94F0-02FDDCC8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65"/>
    <w:pPr>
      <w:ind w:firstLineChars="200" w:firstLine="420"/>
    </w:pPr>
  </w:style>
  <w:style w:type="table" w:styleId="a4">
    <w:name w:val="Table Grid"/>
    <w:basedOn w:val="a1"/>
    <w:uiPriority w:val="39"/>
    <w:rsid w:val="00145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31FB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31FB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31FB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31FB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31FB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31F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31FB8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0D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D57C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D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D5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B8BC-4372-416E-93EE-1DAFE47B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20</cp:revision>
  <dcterms:created xsi:type="dcterms:W3CDTF">2019-10-11T05:53:00Z</dcterms:created>
  <dcterms:modified xsi:type="dcterms:W3CDTF">2020-01-04T06:39:00Z</dcterms:modified>
</cp:coreProperties>
</file>