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C4C05" w14:textId="3D21C501" w:rsidR="00CF11FD" w:rsidRDefault="00CF11FD">
      <w:r>
        <w:rPr>
          <w:rFonts w:hint="eastAsia"/>
        </w:rPr>
        <w:t>集群协作测距</w:t>
      </w:r>
      <w:r w:rsidR="00B5238C">
        <w:rPr>
          <w:rFonts w:hint="eastAsia"/>
        </w:rPr>
        <w:t>？</w:t>
      </w:r>
    </w:p>
    <w:p w14:paraId="1ECD161D" w14:textId="77777777" w:rsidR="00CF11FD" w:rsidRDefault="00CF11FD">
      <w:r>
        <w:rPr>
          <w:rFonts w:hint="eastAsia"/>
        </w:rPr>
        <w:t>优点</w:t>
      </w:r>
      <w:r>
        <w:rPr>
          <w:rFonts w:hint="eastAsia"/>
        </w:rPr>
        <w:t>:</w:t>
      </w:r>
    </w:p>
    <w:p w14:paraId="3CD61626" w14:textId="77777777" w:rsidR="00CF11FD" w:rsidRDefault="00CF11FD" w:rsidP="00B5533C">
      <w:pPr>
        <w:ind w:leftChars="200" w:left="420"/>
      </w:pPr>
      <w:r>
        <w:t>去中心化</w:t>
      </w:r>
      <w:r w:rsidR="00833C03">
        <w:t>,</w:t>
      </w:r>
      <w:r w:rsidR="001247EE">
        <w:t>无状态</w:t>
      </w:r>
      <w:r w:rsidR="00FA07CB">
        <w:rPr>
          <w:rFonts w:hint="eastAsia"/>
        </w:rPr>
        <w:t>(</w:t>
      </w:r>
      <w:r w:rsidR="00FA07CB">
        <w:rPr>
          <w:rFonts w:ascii="Arial" w:hAnsi="Arial" w:cs="Arial"/>
          <w:color w:val="333333"/>
          <w:sz w:val="20"/>
          <w:szCs w:val="20"/>
          <w:shd w:val="clear" w:color="auto" w:fill="FFFFFF"/>
        </w:rPr>
        <w:t>decentralization</w:t>
      </w:r>
      <w:r w:rsidR="00FA07CB">
        <w:t>)</w:t>
      </w:r>
    </w:p>
    <w:p w14:paraId="7C1C91CF" w14:textId="77777777" w:rsidR="00CF11FD" w:rsidRDefault="00CF11FD" w:rsidP="00FA07CB">
      <w:pPr>
        <w:ind w:leftChars="200" w:left="420"/>
      </w:pPr>
      <w:r>
        <w:rPr>
          <w:rFonts w:hint="eastAsia"/>
        </w:rPr>
        <w:t>效率高</w:t>
      </w:r>
      <w:r w:rsidR="00FA07CB">
        <w:rPr>
          <w:rFonts w:hint="eastAsia"/>
        </w:rPr>
        <w:t>(</w:t>
      </w:r>
      <w:r w:rsidR="00FA07CB">
        <w:t>high efficiency)</w:t>
      </w:r>
    </w:p>
    <w:p w14:paraId="6F12A284" w14:textId="77777777" w:rsidR="00FA07CB" w:rsidRDefault="00833C03" w:rsidP="00FA07CB">
      <w:pPr>
        <w:ind w:leftChars="200" w:left="420"/>
      </w:pPr>
      <w:r>
        <w:t>鲁棒性好</w:t>
      </w:r>
      <w:r w:rsidR="00336039">
        <w:rPr>
          <w:rFonts w:hint="eastAsia"/>
        </w:rPr>
        <w:t>(</w:t>
      </w:r>
      <w:r w:rsidR="00336039">
        <w:t>robust</w:t>
      </w:r>
      <w:r w:rsidR="00FA07CB">
        <w:t xml:space="preserve"> to error</w:t>
      </w:r>
      <w:r w:rsidR="00336039">
        <w:t>)</w:t>
      </w:r>
    </w:p>
    <w:p w14:paraId="38F18695" w14:textId="77777777" w:rsidR="005F2400" w:rsidRDefault="005F2400" w:rsidP="00FA07CB">
      <w:pPr>
        <w:ind w:leftChars="200" w:left="420"/>
      </w:pPr>
      <w:r>
        <w:t>邻居发现</w:t>
      </w:r>
      <w:r>
        <w:rPr>
          <w:rFonts w:hint="eastAsia"/>
        </w:rPr>
        <w:t>(</w:t>
      </w:r>
      <w:r>
        <w:t>Neighbor detection)</w:t>
      </w:r>
    </w:p>
    <w:p w14:paraId="24C4D9DF" w14:textId="77777777" w:rsidR="00CF11FD" w:rsidRDefault="00CF11FD" w:rsidP="00B5533C">
      <w:r>
        <w:t>缺点</w:t>
      </w:r>
      <w:r>
        <w:rPr>
          <w:rFonts w:hint="eastAsia"/>
        </w:rPr>
        <w:t>:</w:t>
      </w:r>
    </w:p>
    <w:p w14:paraId="2EE70E63" w14:textId="77777777" w:rsidR="00833C03" w:rsidRDefault="00833C03" w:rsidP="00B5533C">
      <w:pPr>
        <w:ind w:leftChars="200" w:left="420"/>
      </w:pPr>
      <w:r>
        <w:rPr>
          <w:rFonts w:hint="eastAsia"/>
        </w:rPr>
        <w:t>不</w:t>
      </w:r>
      <w:r w:rsidR="001247EE">
        <w:rPr>
          <w:rFonts w:hint="eastAsia"/>
        </w:rPr>
        <w:t>保证</w:t>
      </w:r>
      <w:r>
        <w:rPr>
          <w:rFonts w:hint="eastAsia"/>
        </w:rPr>
        <w:t>可靠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,</w:t>
      </w:r>
      <w:proofErr w:type="gramStart"/>
      <w:r>
        <w:t>不</w:t>
      </w:r>
      <w:proofErr w:type="gramEnd"/>
      <w:r>
        <w:t>重传，不保证一定收到</w:t>
      </w:r>
      <w:r w:rsidR="00336039">
        <w:rPr>
          <w:rFonts w:hint="eastAsia"/>
        </w:rPr>
        <w:t>,</w:t>
      </w:r>
      <w:r w:rsidR="00336039">
        <w:t xml:space="preserve"> unreliable</w:t>
      </w:r>
      <w:r>
        <w:t>)</w:t>
      </w:r>
    </w:p>
    <w:p w14:paraId="711FC5A7" w14:textId="77777777" w:rsidR="00833C03" w:rsidRPr="00833C03" w:rsidRDefault="00833C03" w:rsidP="00B5533C">
      <w:pPr>
        <w:ind w:leftChars="200" w:left="420"/>
      </w:pPr>
      <w:r>
        <w:t>存在延时</w:t>
      </w:r>
      <w:r w:rsidR="001247EE">
        <w:t>，若网络拥塞则延时较大</w:t>
      </w:r>
      <w:r w:rsidR="00336039">
        <w:rPr>
          <w:rFonts w:hint="eastAsia"/>
        </w:rPr>
        <w:t>(</w:t>
      </w:r>
      <w:r w:rsidR="00336039">
        <w:t xml:space="preserve">ranging </w:t>
      </w:r>
      <w:r w:rsidR="00336039">
        <w:rPr>
          <w:rFonts w:hint="eastAsia"/>
        </w:rPr>
        <w:t>de</w:t>
      </w:r>
      <w:r w:rsidR="00336039">
        <w:t>lay)</w:t>
      </w:r>
    </w:p>
    <w:p w14:paraId="6AEE81C4" w14:textId="77777777" w:rsidR="00B5533C" w:rsidRDefault="00CF11FD">
      <w:r>
        <w:t>指标</w:t>
      </w:r>
      <w:r>
        <w:rPr>
          <w:rFonts w:hint="eastAsia"/>
        </w:rPr>
        <w:t>:</w:t>
      </w:r>
    </w:p>
    <w:p w14:paraId="5AF51DD5" w14:textId="394597F4" w:rsidR="00833C03" w:rsidRDefault="00CF11FD" w:rsidP="00B5533C">
      <w:pPr>
        <w:ind w:leftChars="200" w:left="420"/>
      </w:pPr>
      <w:r>
        <w:t>丢包率</w:t>
      </w:r>
      <w:r w:rsidR="00336039">
        <w:rPr>
          <w:rFonts w:hint="eastAsia"/>
        </w:rPr>
        <w:t>(</w:t>
      </w:r>
      <w:r w:rsidR="00336039">
        <w:t>Packet loss rate</w:t>
      </w:r>
      <w:r w:rsidR="00336039">
        <w:rPr>
          <w:rFonts w:hint="eastAsia"/>
        </w:rPr>
        <w:t xml:space="preserve"> </w:t>
      </w:r>
      <w:r w:rsidR="00336039">
        <w:t>)</w:t>
      </w:r>
      <w:r w:rsidR="00833C03">
        <w:rPr>
          <w:rFonts w:hint="eastAsia"/>
        </w:rPr>
        <w:t>/</w:t>
      </w:r>
      <w:r w:rsidR="00833C03">
        <w:t>测距成功率</w:t>
      </w:r>
      <w:r w:rsidR="00B5533C">
        <w:rPr>
          <w:rFonts w:hint="eastAsia"/>
        </w:rPr>
        <w:t>(</w:t>
      </w:r>
      <w:r w:rsidR="00336039">
        <w:t xml:space="preserve"> ??? rate</w:t>
      </w:r>
      <w:r w:rsidR="00336039">
        <w:rPr>
          <w:rFonts w:hint="eastAsia"/>
        </w:rPr>
        <w:t>,</w:t>
      </w:r>
      <w:r w:rsidR="00336039">
        <w:t xml:space="preserve"> </w:t>
      </w:r>
      <w:r w:rsidR="00B5533C">
        <w:t>二选</w:t>
      </w:r>
      <w:proofErr w:type="gramStart"/>
      <w:r w:rsidR="00B5533C">
        <w:t>一</w:t>
      </w:r>
      <w:proofErr w:type="gramEnd"/>
      <w:r w:rsidR="00B5533C">
        <w:t>？</w:t>
      </w:r>
      <w:r w:rsidR="00B5533C">
        <w:t>)</w:t>
      </w:r>
      <w:r w:rsidR="00336039">
        <w:t xml:space="preserve"> </w:t>
      </w:r>
    </w:p>
    <w:p w14:paraId="0886684C" w14:textId="77777777" w:rsidR="00043F65" w:rsidRDefault="00043F65" w:rsidP="00B5533C">
      <w:pPr>
        <w:ind w:leftChars="200" w:left="420"/>
      </w:pPr>
      <w:r>
        <w:t>准确度</w:t>
      </w:r>
    </w:p>
    <w:p w14:paraId="275BDF03" w14:textId="77777777" w:rsidR="00164667" w:rsidRDefault="00CF11FD" w:rsidP="00164667">
      <w:pPr>
        <w:ind w:leftChars="200" w:left="420"/>
      </w:pPr>
      <w:r>
        <w:t>单位时间</w:t>
      </w:r>
      <w:r>
        <w:rPr>
          <w:rFonts w:hint="eastAsia"/>
        </w:rPr>
        <w:t>测距成功次数</w:t>
      </w:r>
      <w:r w:rsidR="006C1C7D">
        <w:t>，即测距效率</w:t>
      </w:r>
      <w:r w:rsidR="00336039">
        <w:rPr>
          <w:rFonts w:hint="eastAsia"/>
        </w:rPr>
        <w:t xml:space="preserve"> </w:t>
      </w:r>
    </w:p>
    <w:p w14:paraId="0A8740CC" w14:textId="77777777" w:rsidR="00043F65" w:rsidRDefault="00043F65" w:rsidP="00043F65">
      <w:pPr>
        <w:ind w:leftChars="200" w:left="420"/>
      </w:pPr>
      <w:r>
        <w:t>两两之间测距</w:t>
      </w:r>
      <w:r>
        <w:rPr>
          <w:rFonts w:hint="eastAsia"/>
        </w:rPr>
        <w:t xml:space="preserve"> </w:t>
      </w:r>
      <w:r>
        <w:rPr>
          <w:rFonts w:hint="eastAsia"/>
        </w:rPr>
        <w:t>间隔</w:t>
      </w:r>
      <w:r>
        <w:rPr>
          <w:rFonts w:hint="eastAsia"/>
        </w:rPr>
        <w:t xml:space="preserve"> </w:t>
      </w:r>
      <w:r>
        <w:t>, N*T</w:t>
      </w:r>
    </w:p>
    <w:p w14:paraId="01CD8943" w14:textId="77777777" w:rsidR="00164667" w:rsidRDefault="00164667" w:rsidP="00164667">
      <w:pPr>
        <w:ind w:leftChars="200" w:left="420"/>
      </w:pPr>
      <w:r>
        <w:t>Channel utilization</w:t>
      </w:r>
    </w:p>
    <w:p w14:paraId="451776D4" w14:textId="77777777" w:rsidR="00CF11FD" w:rsidRDefault="001247EE">
      <w:r>
        <w:t>实验</w:t>
      </w:r>
      <w:r>
        <w:rPr>
          <w:rFonts w:hint="eastAsia"/>
        </w:rPr>
        <w:t>:</w:t>
      </w:r>
    </w:p>
    <w:p w14:paraId="3036724B" w14:textId="77777777" w:rsidR="00CF11FD" w:rsidRDefault="001247EE" w:rsidP="001247EE">
      <w:pPr>
        <w:ind w:firstLine="420"/>
      </w:pPr>
      <w:r>
        <w:t>目标：</w:t>
      </w:r>
      <w:r w:rsidR="00B5533C">
        <w:t>研究</w:t>
      </w:r>
      <w:r w:rsidR="006A61F4">
        <w:rPr>
          <w:rFonts w:hint="eastAsia"/>
        </w:rPr>
        <w:t xml:space="preserve"> </w:t>
      </w:r>
      <w:r w:rsidR="00B5533C">
        <w:rPr>
          <w:rFonts w:hint="eastAsia"/>
        </w:rPr>
        <w:t>无人机数量、周期</w:t>
      </w:r>
      <w:r w:rsidR="00B5533C">
        <w:rPr>
          <w:rFonts w:hint="eastAsia"/>
        </w:rPr>
        <w:t xml:space="preserve"> </w:t>
      </w:r>
      <w:r w:rsidR="00B5533C">
        <w:rPr>
          <w:rFonts w:hint="eastAsia"/>
        </w:rPr>
        <w:t>对</w:t>
      </w:r>
      <w:r>
        <w:t>指标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B5533C">
        <w:rPr>
          <w:rFonts w:hint="eastAsia"/>
        </w:rPr>
        <w:t>的影响</w:t>
      </w:r>
    </w:p>
    <w:p w14:paraId="33CB7878" w14:textId="77777777" w:rsidR="00CF11FD" w:rsidRDefault="001247EE">
      <w:r>
        <w:tab/>
      </w:r>
      <w:r w:rsidR="00B5533C">
        <w:tab/>
      </w:r>
      <w:r>
        <w:t>实验</w:t>
      </w:r>
      <w:proofErr w:type="gramStart"/>
      <w:r>
        <w:t>一</w:t>
      </w:r>
      <w:proofErr w:type="gramEnd"/>
      <w:r>
        <w:t>：固定无人机数量，修改周期，测试</w:t>
      </w:r>
      <w:r>
        <w:rPr>
          <w:rFonts w:hint="eastAsia"/>
        </w:rPr>
        <w:t>指标</w:t>
      </w:r>
    </w:p>
    <w:p w14:paraId="1FD9698A" w14:textId="77777777" w:rsidR="001247EE" w:rsidRDefault="001247EE">
      <w:r>
        <w:tab/>
      </w:r>
      <w:r w:rsidR="00B5533C">
        <w:tab/>
      </w:r>
      <w:r>
        <w:t>实验二：固定周期，修改无人机数量，测试指标</w:t>
      </w:r>
    </w:p>
    <w:p w14:paraId="72B293B8" w14:textId="77777777" w:rsidR="00080535" w:rsidRDefault="00B5533C">
      <w:r>
        <w:tab/>
      </w:r>
      <w:r>
        <w:t>目标：比较现有算法</w:t>
      </w:r>
      <w:r>
        <w:rPr>
          <w:rFonts w:hint="eastAsia"/>
        </w:rPr>
        <w:t>(</w:t>
      </w:r>
      <w:r>
        <w:t>token ring</w:t>
      </w:r>
      <w:r w:rsidR="00043F65">
        <w:t>,</w:t>
      </w:r>
      <w:r w:rsidR="00043F65">
        <w:t>一人一次广播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336039">
        <w:rPr>
          <w:rFonts w:hint="eastAsia"/>
        </w:rPr>
        <w:t>?</w:t>
      </w:r>
      <w:r w:rsidR="00336039">
        <w:t>?</w:t>
      </w:r>
    </w:p>
    <w:p w14:paraId="47D9E9B6" w14:textId="77777777" w:rsidR="00B5533C" w:rsidRDefault="00B5533C">
      <w:r>
        <w:tab/>
      </w:r>
      <w:r>
        <w:tab/>
      </w:r>
      <w:r>
        <w:t>实验三：固定无人机数量</w:t>
      </w:r>
      <w:r>
        <w:rPr>
          <w:rFonts w:hint="eastAsia"/>
        </w:rPr>
        <w:t>，</w:t>
      </w:r>
      <w:r w:rsidR="00080535">
        <w:t>选择最优</w:t>
      </w:r>
      <w:r>
        <w:rPr>
          <w:rFonts w:hint="eastAsia"/>
        </w:rPr>
        <w:t>周期，比较算法，测试</w:t>
      </w:r>
      <w:r w:rsidR="001B21C7">
        <w:t>指标</w:t>
      </w:r>
      <w:r w:rsidR="00080535"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0DE7CC4D" w14:textId="77777777" w:rsidR="00080535" w:rsidRDefault="00080535">
      <w:r>
        <w:tab/>
      </w:r>
      <w:r w:rsidR="006A61F4">
        <w:t>目标：验证</w:t>
      </w:r>
      <w:r>
        <w:t>通讯范围</w:t>
      </w:r>
      <w:r w:rsidR="006A61F4">
        <w:t>对算法影响</w:t>
      </w:r>
    </w:p>
    <w:p w14:paraId="10957001" w14:textId="77777777" w:rsidR="00080535" w:rsidRDefault="00080535">
      <w:r>
        <w:tab/>
      </w:r>
      <w:r>
        <w:tab/>
      </w:r>
      <w:r>
        <w:t>实验</w:t>
      </w:r>
      <w:r w:rsidR="006A61F4">
        <w:t>四</w:t>
      </w:r>
      <w:r>
        <w:t>：</w:t>
      </w:r>
      <w:r w:rsidR="00785F80">
        <w:t>让远处的无人机进入通讯范围，</w:t>
      </w:r>
      <w:r w:rsidR="00785F80">
        <w:rPr>
          <w:rFonts w:hint="eastAsia"/>
        </w:rPr>
        <w:t>验证无人机的感知邻居变化的功能。</w:t>
      </w:r>
    </w:p>
    <w:p w14:paraId="4FF69B85" w14:textId="77777777" w:rsidR="00080535" w:rsidRPr="00080535" w:rsidRDefault="00080535"/>
    <w:p w14:paraId="42B93042" w14:textId="77777777" w:rsidR="00833C03" w:rsidRDefault="00EB6403">
      <w:r>
        <w:rPr>
          <w:rFonts w:hint="eastAsia"/>
        </w:rPr>
        <w:t>硬件条件</w:t>
      </w:r>
      <w:r w:rsidR="001247EE">
        <w:rPr>
          <w:rFonts w:hint="eastAsia"/>
        </w:rPr>
        <w:t>:</w:t>
      </w:r>
    </w:p>
    <w:p w14:paraId="557D1FE1" w14:textId="77777777" w:rsidR="00833C03" w:rsidRDefault="001247EE" w:rsidP="006A61F4">
      <w:pPr>
        <w:ind w:leftChars="100" w:left="210"/>
      </w:pPr>
      <w:r>
        <w:t>CPU</w:t>
      </w:r>
      <w:r>
        <w:rPr>
          <w:rFonts w:hint="eastAsia"/>
        </w:rPr>
        <w:t>:</w:t>
      </w:r>
      <w:r w:rsidR="006C1C7D" w:rsidRPr="006C1C7D">
        <w:t xml:space="preserve"> STM32F405</w:t>
      </w:r>
      <w:r w:rsidR="003D22A9">
        <w:t xml:space="preserve"> 168MHz</w:t>
      </w:r>
    </w:p>
    <w:p w14:paraId="3C3CD4A7" w14:textId="77777777" w:rsidR="001247EE" w:rsidRDefault="001247EE" w:rsidP="006A61F4">
      <w:pPr>
        <w:ind w:leftChars="100" w:left="210"/>
      </w:pPr>
      <w:r>
        <w:t>内存</w:t>
      </w:r>
      <w:r>
        <w:rPr>
          <w:rFonts w:hint="eastAsia"/>
        </w:rPr>
        <w:t>:</w:t>
      </w:r>
      <w:r w:rsidR="006C1C7D">
        <w:t>192KB</w:t>
      </w:r>
    </w:p>
    <w:p w14:paraId="04B6E350" w14:textId="77777777" w:rsidR="001247EE" w:rsidRDefault="001247EE" w:rsidP="006A61F4">
      <w:pPr>
        <w:ind w:firstLine="210"/>
      </w:pPr>
      <w:r>
        <w:t>UWB</w:t>
      </w:r>
      <w:r>
        <w:t>芯片</w:t>
      </w:r>
      <w:r>
        <w:rPr>
          <w:rFonts w:hint="eastAsia"/>
        </w:rPr>
        <w:t>:</w:t>
      </w:r>
      <w:r>
        <w:t xml:space="preserve"> dw1000</w:t>
      </w:r>
      <w:r w:rsidR="00336039">
        <w:t xml:space="preserve"> </w:t>
      </w:r>
      <w:r w:rsidR="00043F65">
        <w:t>buffer:</w:t>
      </w:r>
      <w:r w:rsidR="004B0835">
        <w:t>1KB</w:t>
      </w:r>
    </w:p>
    <w:p w14:paraId="773B22F7" w14:textId="77777777" w:rsidR="00833C03" w:rsidRDefault="00833C03"/>
    <w:p w14:paraId="32B952B2" w14:textId="77777777" w:rsidR="00C576B6" w:rsidRDefault="00C576B6"/>
    <w:p w14:paraId="0AA63EF9" w14:textId="77777777" w:rsidR="006A61F4" w:rsidRDefault="006A61F4"/>
    <w:p w14:paraId="26CA94CD" w14:textId="77777777" w:rsidR="006A61F4" w:rsidRDefault="006A61F4"/>
    <w:p w14:paraId="44BB34BE" w14:textId="77777777" w:rsidR="006A61F4" w:rsidRDefault="006A61F4"/>
    <w:p w14:paraId="5CE346AC" w14:textId="77777777" w:rsidR="006A61F4" w:rsidRDefault="006A61F4"/>
    <w:p w14:paraId="161B12AC" w14:textId="77777777" w:rsidR="006A61F4" w:rsidRDefault="006A61F4"/>
    <w:p w14:paraId="27A81053" w14:textId="77777777" w:rsidR="006A61F4" w:rsidRDefault="006A61F4"/>
    <w:p w14:paraId="758710B3" w14:textId="77777777" w:rsidR="00C576B6" w:rsidRDefault="00C576B6" w:rsidP="006A61F4">
      <w:pPr>
        <w:pStyle w:val="a5"/>
        <w:numPr>
          <w:ilvl w:val="0"/>
          <w:numId w:val="1"/>
        </w:numPr>
        <w:ind w:firstLineChars="0"/>
      </w:pPr>
      <w:r>
        <w:t>效率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ETX</w:t>
      </w:r>
    </w:p>
    <w:p w14:paraId="599886FB" w14:textId="77777777" w:rsidR="00C576B6" w:rsidRDefault="00C576B6" w:rsidP="006A61F4">
      <w:pPr>
        <w:pStyle w:val="a5"/>
        <w:numPr>
          <w:ilvl w:val="0"/>
          <w:numId w:val="1"/>
        </w:numPr>
        <w:ind w:firstLineChars="0"/>
      </w:pPr>
      <w:r>
        <w:t>误差</w:t>
      </w:r>
      <w:r>
        <w:tab/>
        <w:t xml:space="preserve"> </w:t>
      </w:r>
    </w:p>
    <w:p w14:paraId="4B7F3103" w14:textId="77777777" w:rsidR="00C576B6" w:rsidRDefault="00C576B6" w:rsidP="006A61F4">
      <w:pPr>
        <w:pStyle w:val="a5"/>
        <w:numPr>
          <w:ilvl w:val="1"/>
          <w:numId w:val="1"/>
        </w:numPr>
        <w:ind w:firstLineChars="0"/>
      </w:pPr>
      <w:r>
        <w:t>高动态</w:t>
      </w:r>
      <w:r w:rsidR="00C349D6">
        <w:rPr>
          <w:rFonts w:hint="eastAsia"/>
        </w:rPr>
        <w:t xml:space="preserve"> </w:t>
      </w:r>
      <w:r w:rsidR="00C349D6">
        <w:t>速度</w:t>
      </w:r>
      <w:r w:rsidR="00C349D6">
        <w:rPr>
          <w:rFonts w:hint="eastAsia"/>
        </w:rPr>
        <w:t xml:space="preserve"> </w:t>
      </w:r>
      <w:r w:rsidR="00C349D6">
        <w:rPr>
          <w:rFonts w:hint="eastAsia"/>
        </w:rPr>
        <w:t>一回事</w:t>
      </w:r>
      <w:r w:rsidR="00C349D6">
        <w:rPr>
          <w:rFonts w:hint="eastAsia"/>
        </w:rPr>
        <w:t xml:space="preserve"> </w:t>
      </w:r>
      <w:r w:rsidR="00C349D6">
        <w:rPr>
          <w:rFonts w:hint="eastAsia"/>
        </w:rPr>
        <w:t>实验部分</w:t>
      </w:r>
    </w:p>
    <w:p w14:paraId="69881428" w14:textId="77777777" w:rsidR="00C576B6" w:rsidRDefault="00C576B6" w:rsidP="006A61F4">
      <w:pPr>
        <w:pStyle w:val="a5"/>
        <w:numPr>
          <w:ilvl w:val="1"/>
          <w:numId w:val="1"/>
        </w:numPr>
        <w:ind w:firstLineChars="0"/>
      </w:pPr>
      <w:r>
        <w:t>真正意义</w:t>
      </w:r>
    </w:p>
    <w:p w14:paraId="247A3B18" w14:textId="77777777" w:rsidR="00C576B6" w:rsidRDefault="00C576B6" w:rsidP="006A61F4">
      <w:pPr>
        <w:pStyle w:val="a5"/>
        <w:numPr>
          <w:ilvl w:val="1"/>
          <w:numId w:val="1"/>
        </w:numPr>
        <w:ind w:firstLineChars="0"/>
      </w:pPr>
      <w:r>
        <w:t>提高</w:t>
      </w:r>
      <w:r w:rsidR="006A61F4">
        <w:t>测距</w:t>
      </w:r>
      <w:r>
        <w:t>频率</w:t>
      </w:r>
      <w:r>
        <w:t>f</w:t>
      </w:r>
      <w:r>
        <w:t>，减小误差</w:t>
      </w:r>
      <w:r>
        <w:rPr>
          <w:rFonts w:hint="eastAsia"/>
        </w:rPr>
        <w:t>e</w:t>
      </w:r>
      <w:r>
        <w:t>rror</w:t>
      </w:r>
      <w:r>
        <w:t>，</w:t>
      </w:r>
      <w:r w:rsidR="006A61F4">
        <w:t>计算</w:t>
      </w:r>
      <w:r w:rsidR="00C349D6">
        <w:rPr>
          <w:rFonts w:hint="eastAsia"/>
        </w:rPr>
        <w:t>E</w:t>
      </w:r>
      <w:r w:rsidR="00C349D6">
        <w:t>TX</w:t>
      </w:r>
    </w:p>
    <w:p w14:paraId="0039C52A" w14:textId="77777777" w:rsidR="00C576B6" w:rsidRDefault="00C349D6" w:rsidP="006A61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通讯范围</w:t>
      </w:r>
      <w:r>
        <w:rPr>
          <w:rFonts w:hint="eastAsia"/>
        </w:rPr>
        <w:t xml:space="preserve"> </w:t>
      </w:r>
      <w:r>
        <w:rPr>
          <w:rFonts w:hint="eastAsia"/>
        </w:rPr>
        <w:t>实验场景</w:t>
      </w:r>
    </w:p>
    <w:p w14:paraId="434D8DA3" w14:textId="77777777" w:rsidR="00785F80" w:rsidRDefault="00785F80" w:rsidP="00785F80"/>
    <w:p w14:paraId="113F7498" w14:textId="77777777" w:rsidR="00785F80" w:rsidRDefault="00785F80" w:rsidP="00785F80"/>
    <w:p w14:paraId="4A68ACEE" w14:textId="77777777" w:rsidR="00785F80" w:rsidRDefault="00785F80" w:rsidP="00785F80">
      <w:r>
        <w:lastRenderedPageBreak/>
        <w:t>理论：</w:t>
      </w:r>
    </w:p>
    <w:p w14:paraId="2CBF0BC4" w14:textId="77777777" w:rsidR="00785F80" w:rsidRDefault="0036199B" w:rsidP="00785F80">
      <w:r>
        <w:t>设</w:t>
      </w:r>
    </w:p>
    <w:p w14:paraId="383327DC" w14:textId="77777777" w:rsidR="0036199B" w:rsidRDefault="0036199B" w:rsidP="00785F80">
      <w:r>
        <w:rPr>
          <w:rFonts w:hint="eastAsia"/>
        </w:rPr>
        <w:t>集群测距周期为</w:t>
      </w:r>
      <w:r>
        <w:rPr>
          <w:rFonts w:hint="eastAsia"/>
        </w:rPr>
        <w:t>T</w:t>
      </w:r>
    </w:p>
    <w:p w14:paraId="1D8CEB9B" w14:textId="77777777" w:rsidR="0036199B" w:rsidRDefault="0036199B" w:rsidP="00785F80">
      <w:r>
        <w:t>集群数量为</w:t>
      </w:r>
      <w:r>
        <w:rPr>
          <w:rFonts w:hint="eastAsia"/>
        </w:rPr>
        <w:t>n</w:t>
      </w:r>
    </w:p>
    <w:p w14:paraId="42375421" w14:textId="77777777" w:rsidR="0036199B" w:rsidRDefault="00E41CF8" w:rsidP="00785F80">
      <w:r>
        <w:rPr>
          <w:rFonts w:hint="eastAsia"/>
        </w:rPr>
        <w:t>随机开始</w:t>
      </w:r>
    </w:p>
    <w:p w14:paraId="5FA34004" w14:textId="77777777" w:rsidR="00785F80" w:rsidRPr="00CF11FD" w:rsidRDefault="00785F80" w:rsidP="00785F80">
      <w: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计算丢包概率</w:t>
      </w:r>
    </w:p>
    <w:sectPr w:rsidR="00785F80" w:rsidRPr="00CF1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2356C"/>
    <w:multiLevelType w:val="hybridMultilevel"/>
    <w:tmpl w:val="5C04701E"/>
    <w:lvl w:ilvl="0" w:tplc="243C9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FB"/>
    <w:rsid w:val="00043F65"/>
    <w:rsid w:val="00080535"/>
    <w:rsid w:val="000B56BC"/>
    <w:rsid w:val="000D3582"/>
    <w:rsid w:val="001247EE"/>
    <w:rsid w:val="00164667"/>
    <w:rsid w:val="00180501"/>
    <w:rsid w:val="001B21C7"/>
    <w:rsid w:val="00336039"/>
    <w:rsid w:val="0036199B"/>
    <w:rsid w:val="003D22A9"/>
    <w:rsid w:val="003F5AFB"/>
    <w:rsid w:val="004A33CC"/>
    <w:rsid w:val="004B0835"/>
    <w:rsid w:val="005F2400"/>
    <w:rsid w:val="006A61F4"/>
    <w:rsid w:val="006C1C7D"/>
    <w:rsid w:val="00785F80"/>
    <w:rsid w:val="00793BE3"/>
    <w:rsid w:val="007B3FFA"/>
    <w:rsid w:val="00833C03"/>
    <w:rsid w:val="00912E84"/>
    <w:rsid w:val="00976D43"/>
    <w:rsid w:val="00993450"/>
    <w:rsid w:val="00A33BE5"/>
    <w:rsid w:val="00A45A36"/>
    <w:rsid w:val="00B03312"/>
    <w:rsid w:val="00B5238C"/>
    <w:rsid w:val="00B5533C"/>
    <w:rsid w:val="00C349D6"/>
    <w:rsid w:val="00C576B6"/>
    <w:rsid w:val="00CF11FD"/>
    <w:rsid w:val="00E41CF8"/>
    <w:rsid w:val="00EB6403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7766"/>
  <w15:chartTrackingRefBased/>
  <w15:docId w15:val="{2A85E29B-691F-412B-BFA2-1DDBA879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3F6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43F65"/>
    <w:rPr>
      <w:sz w:val="18"/>
      <w:szCs w:val="18"/>
    </w:rPr>
  </w:style>
  <w:style w:type="paragraph" w:styleId="a5">
    <w:name w:val="List Paragraph"/>
    <w:basedOn w:val="a"/>
    <w:uiPriority w:val="34"/>
    <w:qFormat/>
    <w:rsid w:val="00C576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E44E1-8478-4D05-ABE6-8B661AF1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2693017973@qq.com</cp:lastModifiedBy>
  <cp:revision>22</cp:revision>
  <dcterms:created xsi:type="dcterms:W3CDTF">2020-06-10T03:14:00Z</dcterms:created>
  <dcterms:modified xsi:type="dcterms:W3CDTF">2020-06-16T14:51:00Z</dcterms:modified>
</cp:coreProperties>
</file>